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D670AB" w14:textId="77777777" w:rsidR="000B5ABF"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r>
        <w:rPr>
          <w:noProof/>
        </w:rPr>
        <w:drawing>
          <wp:anchor distT="0" distB="0" distL="114300" distR="114300" simplePos="0" relativeHeight="251658240" behindDoc="1" locked="0" layoutInCell="1" allowOverlap="1" wp14:anchorId="2AE3E1C0" wp14:editId="0E32E98E">
            <wp:simplePos x="0" y="0"/>
            <wp:positionH relativeFrom="column">
              <wp:posOffset>459455</wp:posOffset>
            </wp:positionH>
            <wp:positionV relativeFrom="paragraph">
              <wp:posOffset>219</wp:posOffset>
            </wp:positionV>
            <wp:extent cx="592455" cy="1002665"/>
            <wp:effectExtent l="0" t="0" r="4445" b="635"/>
            <wp:wrapThrough wrapText="bothSides">
              <wp:wrapPolygon edited="0">
                <wp:start x="0" y="0"/>
                <wp:lineTo x="0" y="21340"/>
                <wp:lineTo x="21299" y="21340"/>
                <wp:lineTo x="21299" y="0"/>
                <wp:lineTo x="0" y="0"/>
              </wp:wrapPolygon>
            </wp:wrapThrough>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7">
                      <a:extLst>
                        <a:ext uri="{28A0092B-C50C-407E-A947-70E740481C1C}">
                          <a14:useLocalDpi xmlns:a14="http://schemas.microsoft.com/office/drawing/2010/main" val="0"/>
                        </a:ext>
                      </a:extLst>
                    </a:blip>
                    <a:srcRect l="72332" t="7031" r="9292" b="18445"/>
                    <a:stretch/>
                  </pic:blipFill>
                  <pic:spPr bwMode="auto">
                    <a:xfrm>
                      <a:off x="0" y="0"/>
                      <a:ext cx="592455" cy="1002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E839CD" w14:textId="77777777" w:rsidR="000B5ABF" w:rsidRDefault="000B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p>
    <w:p w14:paraId="1E7B189F" w14:textId="2DAD1415"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Arial" w:eastAsia="Arial" w:hAnsi="Arial" w:cs="Arial"/>
          <w:b/>
          <w:sz w:val="22"/>
          <w:szCs w:val="22"/>
        </w:rPr>
      </w:pPr>
      <w:r>
        <w:rPr>
          <w:rFonts w:ascii="Arial" w:eastAsia="Arial" w:hAnsi="Arial" w:cs="Arial"/>
          <w:b/>
          <w:sz w:val="22"/>
          <w:szCs w:val="22"/>
        </w:rPr>
        <w:t>UNIVERSAL MUTUAL NON-DISCLOSURE AGREEMENT</w:t>
      </w:r>
    </w:p>
    <w:p w14:paraId="736C54AA" w14:textId="3A0F612B"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 xml:space="preserve">  </w:t>
      </w:r>
    </w:p>
    <w:p w14:paraId="7B0F926C" w14:textId="1F713757"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564D30E" w14:textId="1801A0BF"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11807F01" w14:textId="09950503"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34EDE7AF" w14:textId="77777777" w:rsidR="00E24084" w:rsidRDefault="00E240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1DF8F3D9" w14:textId="11993936" w:rsidR="001F0EE7" w:rsidRDefault="00761EE0">
      <w:pPr>
        <w:widowControl w:val="0"/>
        <w:ind w:firstLine="540"/>
        <w:rPr>
          <w:rFonts w:ascii="Arial" w:eastAsia="Arial" w:hAnsi="Arial" w:cs="Arial"/>
          <w:sz w:val="22"/>
          <w:szCs w:val="22"/>
        </w:rPr>
      </w:pPr>
      <w:r>
        <w:rPr>
          <w:rFonts w:ascii="Arial" w:eastAsia="Arial" w:hAnsi="Arial" w:cs="Arial"/>
          <w:sz w:val="22"/>
          <w:szCs w:val="22"/>
        </w:rPr>
        <w:t xml:space="preserve">This mutual nondisclosure agreement is entered into on </w:t>
      </w:r>
      <w:r>
        <w:rPr>
          <w:rFonts w:ascii="Arial" w:eastAsia="Arial" w:hAnsi="Arial" w:cs="Arial"/>
          <w:color w:val="000000"/>
          <w:sz w:val="22"/>
          <w:szCs w:val="22"/>
        </w:rPr>
        <w:t>[agreementDate]</w:t>
      </w:r>
      <w:r>
        <w:rPr>
          <w:rFonts w:ascii="Arial" w:eastAsia="Arial" w:hAnsi="Arial" w:cs="Arial"/>
          <w:b/>
          <w:sz w:val="22"/>
          <w:szCs w:val="22"/>
          <w:u w:val="single"/>
        </w:rPr>
        <w:t xml:space="preserve"> (</w:t>
      </w:r>
      <w:r>
        <w:rPr>
          <w:rFonts w:ascii="Arial" w:eastAsia="Arial" w:hAnsi="Arial" w:cs="Arial"/>
          <w:sz w:val="22"/>
          <w:szCs w:val="22"/>
          <w:u w:val="single"/>
        </w:rPr>
        <w:t>the</w:t>
      </w:r>
      <w:r>
        <w:rPr>
          <w:rFonts w:ascii="Arial" w:eastAsia="Arial" w:hAnsi="Arial" w:cs="Arial"/>
          <w:b/>
          <w:sz w:val="22"/>
          <w:szCs w:val="22"/>
          <w:u w:val="single"/>
        </w:rPr>
        <w:t xml:space="preserve"> “Effective Date”</w:t>
      </w:r>
      <w:r>
        <w:rPr>
          <w:rFonts w:ascii="Arial" w:eastAsia="Arial" w:hAnsi="Arial" w:cs="Arial"/>
          <w:sz w:val="22"/>
          <w:szCs w:val="22"/>
          <w:u w:val="single"/>
        </w:rPr>
        <w:t>)</w:t>
      </w:r>
      <w:r>
        <w:rPr>
          <w:rFonts w:ascii="Arial" w:eastAsia="Arial" w:hAnsi="Arial" w:cs="Arial"/>
          <w:sz w:val="22"/>
          <w:szCs w:val="22"/>
        </w:rPr>
        <w:t xml:space="preserve">, between </w:t>
      </w:r>
      <w:r w:rsidR="000B5ABF">
        <w:rPr>
          <w:rFonts w:ascii="Arial" w:eastAsia="Arial" w:hAnsi="Arial" w:cs="Arial"/>
          <w:sz w:val="22"/>
          <w:szCs w:val="22"/>
        </w:rPr>
        <w:t>[firstcompany]</w:t>
      </w:r>
      <w:r>
        <w:rPr>
          <w:rFonts w:ascii="Arial" w:eastAsia="Arial" w:hAnsi="Arial" w:cs="Arial"/>
          <w:sz w:val="22"/>
          <w:szCs w:val="22"/>
        </w:rPr>
        <w:t xml:space="preserve">, a </w:t>
      </w:r>
      <w:commentRangeStart w:id="0"/>
      <w:r w:rsidRPr="003017BC">
        <w:rPr>
          <w:rFonts w:ascii="Arial" w:eastAsia="Arial" w:hAnsi="Arial" w:cs="Arial"/>
          <w:sz w:val="22"/>
          <w:szCs w:val="22"/>
          <w:highlight w:val="yellow"/>
        </w:rPr>
        <w:t>Delaware Corporation</w:t>
      </w:r>
      <w:commentRangeEnd w:id="0"/>
      <w:r w:rsidR="003017BC">
        <w:rPr>
          <w:rStyle w:val="CommentReference"/>
        </w:rPr>
        <w:commentReference w:id="0"/>
      </w:r>
      <w:r>
        <w:rPr>
          <w:rFonts w:ascii="Arial" w:eastAsia="Arial" w:hAnsi="Arial" w:cs="Arial"/>
          <w:sz w:val="22"/>
          <w:szCs w:val="22"/>
        </w:rPr>
        <w:t xml:space="preserve"> whose principal address is </w:t>
      </w:r>
      <w:r w:rsidR="000B5ABF">
        <w:rPr>
          <w:rFonts w:ascii="Arial" w:eastAsia="Arial" w:hAnsi="Arial" w:cs="Arial"/>
          <w:sz w:val="22"/>
          <w:szCs w:val="22"/>
        </w:rPr>
        <w:t>[address]</w:t>
      </w:r>
      <w:r>
        <w:rPr>
          <w:rFonts w:ascii="Arial" w:eastAsia="Arial" w:hAnsi="Arial" w:cs="Arial"/>
          <w:sz w:val="22"/>
          <w:szCs w:val="22"/>
        </w:rPr>
        <w:t xml:space="preserve"> and </w:t>
      </w:r>
      <w:r>
        <w:rPr>
          <w:rFonts w:ascii="Arial" w:eastAsia="Arial" w:hAnsi="Arial" w:cs="Arial"/>
          <w:color w:val="000000"/>
          <w:sz w:val="22"/>
          <w:szCs w:val="22"/>
        </w:rPr>
        <w:t>[counterpartyName]</w:t>
      </w:r>
      <w:r>
        <w:rPr>
          <w:rFonts w:ascii="Arial" w:eastAsia="Arial" w:hAnsi="Arial" w:cs="Arial"/>
          <w:sz w:val="22"/>
          <w:szCs w:val="22"/>
        </w:rPr>
        <w:t xml:space="preserve">, an [entity organized on under the laws of </w:t>
      </w:r>
      <w:r>
        <w:rPr>
          <w:rFonts w:ascii="Arial" w:eastAsia="Arial" w:hAnsi="Arial" w:cs="Arial"/>
          <w:color w:val="000000"/>
          <w:sz w:val="22"/>
          <w:szCs w:val="22"/>
        </w:rPr>
        <w:t>[counterpartyIncorporationState]</w:t>
      </w:r>
      <w:r>
        <w:rPr>
          <w:rFonts w:ascii="Arial" w:eastAsia="Arial" w:hAnsi="Arial" w:cs="Arial"/>
          <w:sz w:val="22"/>
          <w:szCs w:val="22"/>
        </w:rPr>
        <w:t xml:space="preserve"> [whose principal address is </w:t>
      </w:r>
      <w:r>
        <w:rPr>
          <w:rFonts w:ascii="Arial" w:eastAsia="Arial" w:hAnsi="Arial" w:cs="Arial"/>
          <w:color w:val="000000"/>
          <w:sz w:val="22"/>
          <w:szCs w:val="22"/>
        </w:rPr>
        <w:t>[counterpartyAddress]</w:t>
      </w:r>
      <w:r>
        <w:rPr>
          <w:rFonts w:ascii="Arial" w:eastAsia="Arial" w:hAnsi="Arial" w:cs="Arial"/>
          <w:sz w:val="22"/>
          <w:szCs w:val="22"/>
        </w:rPr>
        <w:t xml:space="preserve"> (each, a "</w:t>
      </w:r>
      <w:r>
        <w:rPr>
          <w:rFonts w:ascii="Arial" w:eastAsia="Arial" w:hAnsi="Arial" w:cs="Arial"/>
          <w:b/>
          <w:sz w:val="22"/>
          <w:szCs w:val="22"/>
        </w:rPr>
        <w:t>Party"</w:t>
      </w:r>
      <w:r>
        <w:rPr>
          <w:rFonts w:ascii="Arial" w:eastAsia="Arial" w:hAnsi="Arial" w:cs="Arial"/>
          <w:sz w:val="22"/>
          <w:szCs w:val="22"/>
        </w:rPr>
        <w:t>).</w:t>
      </w:r>
    </w:p>
    <w:p w14:paraId="72AF897F" w14:textId="77777777" w:rsidR="001F0EE7" w:rsidRDefault="00761EE0">
      <w:pPr>
        <w:widowControl w:val="0"/>
        <w:tabs>
          <w:tab w:val="left" w:pos="1185"/>
          <w:tab w:val="center" w:pos="4680"/>
        </w:tabs>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p>
    <w:p w14:paraId="533AB9C8" w14:textId="52A98C40" w:rsidR="001F0EE7" w:rsidRDefault="00761EE0">
      <w:pPr>
        <w:ind w:firstLine="540"/>
        <w:rPr>
          <w:rFonts w:ascii="Arial" w:eastAsia="Arial" w:hAnsi="Arial" w:cs="Arial"/>
          <w:sz w:val="22"/>
          <w:szCs w:val="22"/>
        </w:rPr>
      </w:pPr>
      <w:r>
        <w:rPr>
          <w:rFonts w:ascii="Arial" w:eastAsia="Arial" w:hAnsi="Arial" w:cs="Arial"/>
          <w:sz w:val="22"/>
          <w:szCs w:val="22"/>
        </w:rPr>
        <w:t>The parties wish to explore [a business opportunity of mutual interest and benefit</w:t>
      </w:r>
      <w:r w:rsidR="00E24084">
        <w:rPr>
          <w:rFonts w:ascii="Arial" w:eastAsia="Arial" w:hAnsi="Arial" w:cs="Arial"/>
          <w:sz w:val="22"/>
          <w:szCs w:val="22"/>
        </w:rPr>
        <w:t xml:space="preserve"> </w:t>
      </w:r>
      <w:commentRangeStart w:id="1"/>
      <w:r>
        <w:rPr>
          <w:rFonts w:ascii="Arial" w:eastAsia="Arial" w:hAnsi="Arial" w:cs="Arial"/>
          <w:sz w:val="22"/>
          <w:szCs w:val="22"/>
        </w:rPr>
        <w:t>[BusinessPurposeSpecificallyDefined</w:t>
      </w:r>
      <w:commentRangeEnd w:id="1"/>
      <w:r w:rsidR="007D1D1D">
        <w:rPr>
          <w:rStyle w:val="CommentReference"/>
        </w:rPr>
        <w:commentReference w:id="1"/>
      </w:r>
      <w:r>
        <w:rPr>
          <w:rFonts w:ascii="Arial" w:eastAsia="Arial" w:hAnsi="Arial" w:cs="Arial"/>
          <w:sz w:val="22"/>
          <w:szCs w:val="22"/>
        </w:rPr>
        <w:t xml:space="preserve">], specifically concerning </w:t>
      </w:r>
      <w:r>
        <w:rPr>
          <w:rFonts w:ascii="Arial" w:eastAsia="Arial" w:hAnsi="Arial" w:cs="Arial"/>
          <w:color w:val="000000"/>
          <w:sz w:val="22"/>
          <w:szCs w:val="22"/>
        </w:rPr>
        <w:t>[definitionOfTheBusinessPurpose]</w:t>
      </w:r>
      <w:r>
        <w:rPr>
          <w:rFonts w:ascii="Arial" w:eastAsia="Arial" w:hAnsi="Arial" w:cs="Arial"/>
          <w:sz w:val="22"/>
          <w:szCs w:val="22"/>
        </w:rPr>
        <w:t xml:space="preserve"> </w:t>
      </w:r>
      <w:r w:rsidRPr="003D3658">
        <w:rPr>
          <w:rFonts w:ascii="Arial" w:eastAsia="Arial" w:hAnsi="Arial" w:cs="Arial"/>
          <w:sz w:val="23"/>
          <w:szCs w:val="23"/>
        </w:rPr>
        <w:t xml:space="preserve">[a </w:t>
      </w:r>
      <w:commentRangeStart w:id="2"/>
      <w:r w:rsidRPr="003D3658">
        <w:rPr>
          <w:rFonts w:ascii="Arial" w:eastAsia="Arial" w:hAnsi="Arial" w:cs="Arial"/>
          <w:sz w:val="23"/>
          <w:szCs w:val="23"/>
        </w:rPr>
        <w:t>customary</w:t>
      </w:r>
      <w:commentRangeEnd w:id="2"/>
      <w:r w:rsidR="003017BC" w:rsidRPr="003D3658">
        <w:rPr>
          <w:rStyle w:val="CommentReference"/>
        </w:rPr>
        <w:commentReference w:id="2"/>
      </w:r>
      <w:r w:rsidRPr="003D3658">
        <w:rPr>
          <w:rFonts w:ascii="Arial" w:eastAsia="Arial" w:hAnsi="Arial" w:cs="Arial"/>
          <w:sz w:val="23"/>
          <w:szCs w:val="23"/>
        </w:rPr>
        <w:t xml:space="preserve"> opportunity of the type that the companies regularly engage in,</w:t>
      </w:r>
      <w:r>
        <w:rPr>
          <w:rFonts w:ascii="Arial" w:eastAsia="Arial" w:hAnsi="Arial" w:cs="Arial"/>
          <w:sz w:val="23"/>
          <w:szCs w:val="23"/>
          <w:highlight w:val="white"/>
        </w:rPr>
        <w:t xml:space="preserve"> such opportunity is not meant to encompass </w:t>
      </w:r>
      <w:r>
        <w:rPr>
          <w:rFonts w:ascii="Arial" w:eastAsia="Arial" w:hAnsi="Arial" w:cs="Arial"/>
          <w:color w:val="000000"/>
          <w:sz w:val="23"/>
          <w:szCs w:val="23"/>
          <w:highlight w:val="white"/>
        </w:rPr>
        <w:t xml:space="preserve">[exclusionsFromTheBusinessPurpose] </w:t>
      </w:r>
      <w:r>
        <w:rPr>
          <w:rFonts w:ascii="Arial" w:eastAsia="Arial" w:hAnsi="Arial" w:cs="Arial"/>
          <w:sz w:val="22"/>
          <w:szCs w:val="22"/>
        </w:rPr>
        <w:t>(“</w:t>
      </w:r>
      <w:r>
        <w:rPr>
          <w:rFonts w:ascii="Arial" w:eastAsia="Arial" w:hAnsi="Arial" w:cs="Arial"/>
          <w:b/>
          <w:sz w:val="22"/>
          <w:szCs w:val="22"/>
        </w:rPr>
        <w:t>Purpose</w:t>
      </w:r>
      <w:r>
        <w:rPr>
          <w:rFonts w:ascii="Arial" w:eastAsia="Arial" w:hAnsi="Arial" w:cs="Arial"/>
          <w:sz w:val="22"/>
          <w:szCs w:val="22"/>
        </w:rPr>
        <w:t>”)</w:t>
      </w:r>
      <w:ins w:id="3" w:author="New Relic Legal" w:date="2020-12-21T09:51:00Z">
        <w:r w:rsidR="007D1D1D">
          <w:rPr>
            <w:rFonts w:ascii="Arial" w:eastAsia="Arial" w:hAnsi="Arial" w:cs="Arial"/>
            <w:sz w:val="22"/>
            <w:szCs w:val="22"/>
          </w:rPr>
          <w:t>.</w:t>
        </w:r>
      </w:ins>
      <w:r>
        <w:rPr>
          <w:rFonts w:ascii="Arial" w:eastAsia="Arial" w:hAnsi="Arial" w:cs="Arial"/>
          <w:sz w:val="22"/>
          <w:szCs w:val="22"/>
        </w:rPr>
        <w:t xml:space="preserve"> </w:t>
      </w:r>
      <w:del w:id="4" w:author="New Relic Legal" w:date="2020-12-21T09:52:00Z">
        <w:r w:rsidDel="007D1D1D">
          <w:rPr>
            <w:rFonts w:ascii="Arial" w:eastAsia="Arial" w:hAnsi="Arial" w:cs="Arial"/>
            <w:sz w:val="22"/>
            <w:szCs w:val="22"/>
          </w:rPr>
          <w:delText>and, i</w:delText>
        </w:r>
      </w:del>
      <w:ins w:id="5" w:author="New Relic Legal" w:date="2020-12-21T09:52:00Z">
        <w:r w:rsidR="007D1D1D">
          <w:rPr>
            <w:rFonts w:ascii="Arial" w:eastAsia="Arial" w:hAnsi="Arial" w:cs="Arial"/>
            <w:sz w:val="22"/>
            <w:szCs w:val="22"/>
          </w:rPr>
          <w:t>I</w:t>
        </w:r>
      </w:ins>
      <w:r>
        <w:rPr>
          <w:rFonts w:ascii="Arial" w:eastAsia="Arial" w:hAnsi="Arial" w:cs="Arial"/>
          <w:sz w:val="22"/>
          <w:szCs w:val="22"/>
        </w:rPr>
        <w:t xml:space="preserve">n connection with the Purpose, </w:t>
      </w:r>
      <w:ins w:id="6" w:author="New Relic Legal" w:date="2020-12-21T09:52:00Z">
        <w:r w:rsidR="007D1D1D">
          <w:rPr>
            <w:rFonts w:ascii="Arial" w:eastAsia="Arial" w:hAnsi="Arial" w:cs="Arial"/>
            <w:sz w:val="22"/>
            <w:szCs w:val="22"/>
          </w:rPr>
          <w:t xml:space="preserve">the Parties </w:t>
        </w:r>
      </w:ins>
      <w:r>
        <w:rPr>
          <w:rFonts w:ascii="Arial" w:eastAsia="Arial" w:hAnsi="Arial" w:cs="Arial"/>
          <w:sz w:val="22"/>
          <w:szCs w:val="22"/>
        </w:rPr>
        <w:t>may disclose to each other certain confidential technical and business information that the disclosing party desires the receiving party to treat as confidential.</w:t>
      </w:r>
    </w:p>
    <w:p w14:paraId="0EF6162F" w14:textId="77777777" w:rsidR="001F0EE7" w:rsidRDefault="00761EE0">
      <w:pPr>
        <w:pBdr>
          <w:top w:val="nil"/>
          <w:left w:val="nil"/>
          <w:bottom w:val="nil"/>
          <w:right w:val="nil"/>
          <w:between w:val="nil"/>
        </w:pBdr>
        <w:tabs>
          <w:tab w:val="left" w:pos="2880"/>
        </w:tabs>
        <w:ind w:left="360" w:hanging="360"/>
        <w:rPr>
          <w:rFonts w:ascii="Arial" w:eastAsia="Arial" w:hAnsi="Arial" w:cs="Arial"/>
          <w:color w:val="000000"/>
          <w:sz w:val="22"/>
          <w:szCs w:val="22"/>
        </w:rPr>
      </w:pPr>
      <w:r>
        <w:rPr>
          <w:rFonts w:ascii="Arial" w:eastAsia="Arial" w:hAnsi="Arial" w:cs="Arial"/>
          <w:color w:val="000000"/>
          <w:sz w:val="22"/>
          <w:szCs w:val="22"/>
        </w:rPr>
        <w:tab/>
      </w:r>
      <w:r>
        <w:rPr>
          <w:rFonts w:ascii="Arial" w:eastAsia="Arial" w:hAnsi="Arial" w:cs="Arial"/>
          <w:color w:val="000000"/>
          <w:sz w:val="22"/>
          <w:szCs w:val="22"/>
        </w:rPr>
        <w:tab/>
      </w:r>
    </w:p>
    <w:p w14:paraId="11BDCB77" w14:textId="75DFBF53" w:rsidR="001F0EE7" w:rsidRDefault="00761EE0">
      <w:pPr>
        <w:widowControl w:val="0"/>
        <w:tabs>
          <w:tab w:val="left" w:pos="360"/>
        </w:tabs>
        <w:ind w:firstLine="540"/>
        <w:rPr>
          <w:rFonts w:ascii="Arial" w:eastAsia="Arial" w:hAnsi="Arial" w:cs="Arial"/>
          <w:sz w:val="22"/>
          <w:szCs w:val="22"/>
        </w:rPr>
      </w:pPr>
      <w:r>
        <w:rPr>
          <w:rFonts w:ascii="Arial" w:eastAsia="Arial" w:hAnsi="Arial" w:cs="Arial"/>
          <w:sz w:val="22"/>
          <w:szCs w:val="22"/>
        </w:rPr>
        <w:t xml:space="preserve">The </w:t>
      </w:r>
      <w:ins w:id="7" w:author="New Relic Legal" w:date="2020-11-17T09:35:00Z">
        <w:r w:rsidR="0051133D">
          <w:rPr>
            <w:rFonts w:ascii="Arial" w:eastAsia="Arial" w:hAnsi="Arial" w:cs="Arial"/>
            <w:sz w:val="22"/>
            <w:szCs w:val="22"/>
          </w:rPr>
          <w:t>P</w:t>
        </w:r>
      </w:ins>
      <w:r>
        <w:rPr>
          <w:rFonts w:ascii="Arial" w:eastAsia="Arial" w:hAnsi="Arial" w:cs="Arial"/>
          <w:sz w:val="22"/>
          <w:szCs w:val="22"/>
        </w:rPr>
        <w:t>arties therefore agree as follows:</w:t>
      </w:r>
    </w:p>
    <w:p w14:paraId="39334529"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7EF100D2" w14:textId="77777777" w:rsidR="001F0EE7" w:rsidRDefault="00761EE0">
      <w:pPr>
        <w:widowControl w:val="0"/>
        <w:tabs>
          <w:tab w:val="left" w:pos="570"/>
        </w:tabs>
        <w:rPr>
          <w:rFonts w:ascii="Arial" w:eastAsia="Arial" w:hAnsi="Arial" w:cs="Arial"/>
          <w:sz w:val="22"/>
          <w:szCs w:val="22"/>
        </w:rPr>
      </w:pPr>
      <w:r>
        <w:rPr>
          <w:rFonts w:ascii="Arial" w:eastAsia="Arial" w:hAnsi="Arial" w:cs="Arial"/>
          <w:b/>
          <w:sz w:val="22"/>
          <w:szCs w:val="22"/>
        </w:rPr>
        <w:t>1.</w:t>
      </w:r>
      <w:r>
        <w:rPr>
          <w:rFonts w:ascii="Arial" w:eastAsia="Arial" w:hAnsi="Arial" w:cs="Arial"/>
          <w:b/>
          <w:sz w:val="22"/>
          <w:szCs w:val="22"/>
        </w:rPr>
        <w:tab/>
        <w:t>UNIVERSAL NDA</w:t>
      </w:r>
    </w:p>
    <w:p w14:paraId="7EB96AB3" w14:textId="77777777" w:rsidR="001F0EE7" w:rsidRDefault="001F0EE7">
      <w:pPr>
        <w:keepNext/>
        <w:tabs>
          <w:tab w:val="left" w:pos="1080"/>
        </w:tabs>
        <w:ind w:left="720"/>
        <w:rPr>
          <w:rFonts w:ascii="Arial" w:eastAsia="Arial" w:hAnsi="Arial" w:cs="Arial"/>
          <w:b/>
          <w:sz w:val="22"/>
          <w:szCs w:val="22"/>
        </w:rPr>
      </w:pPr>
    </w:p>
    <w:p w14:paraId="2A3F6351" w14:textId="6331453D" w:rsidR="001F0EE7" w:rsidRDefault="00761EE0">
      <w:pPr>
        <w:keepNext/>
        <w:numPr>
          <w:ilvl w:val="0"/>
          <w:numId w:val="4"/>
        </w:numPr>
        <w:tabs>
          <w:tab w:val="left" w:pos="1080"/>
        </w:tabs>
        <w:ind w:left="1110" w:hanging="570"/>
        <w:rPr>
          <w:rFonts w:ascii="Book Antiqua" w:eastAsia="Book Antiqua" w:hAnsi="Book Antiqua" w:cs="Book Antiqua"/>
          <w:sz w:val="22"/>
          <w:szCs w:val="22"/>
        </w:rPr>
      </w:pPr>
      <w:r>
        <w:rPr>
          <w:rFonts w:ascii="Arial" w:eastAsia="Arial" w:hAnsi="Arial" w:cs="Arial"/>
          <w:b/>
          <w:sz w:val="22"/>
          <w:szCs w:val="22"/>
        </w:rPr>
        <w:t>Universal NDA</w:t>
      </w:r>
      <w:r>
        <w:rPr>
          <w:rFonts w:ascii="Arial" w:eastAsia="Arial" w:hAnsi="Arial" w:cs="Arial"/>
          <w:sz w:val="22"/>
          <w:szCs w:val="22"/>
        </w:rPr>
        <w:t>. The Parties acknowledge and agree that, where noted, the clauses of this NDA are consistent with the terms of the so-called Universal NDA as of the Effective Date</w:t>
      </w:r>
      <w:commentRangeStart w:id="8"/>
      <w:r>
        <w:rPr>
          <w:rFonts w:ascii="Arial" w:eastAsia="Arial" w:hAnsi="Arial" w:cs="Arial"/>
          <w:sz w:val="22"/>
          <w:szCs w:val="22"/>
        </w:rPr>
        <w:t>. The Parties agree that they will not seek to enforce the terms of this agreement in a materially different from manner</w:t>
      </w:r>
      <w:commentRangeEnd w:id="8"/>
      <w:r w:rsidR="0051133D">
        <w:rPr>
          <w:rStyle w:val="CommentReference"/>
        </w:rPr>
        <w:commentReference w:id="8"/>
      </w:r>
      <w:r>
        <w:rPr>
          <w:rFonts w:ascii="Arial" w:eastAsia="Arial" w:hAnsi="Arial" w:cs="Arial"/>
          <w:sz w:val="22"/>
          <w:szCs w:val="22"/>
        </w:rPr>
        <w:t xml:space="preserve"> those contained in the Universal NDA as of the Effective Date. The Universal NDA is available at: </w:t>
      </w:r>
      <w:r w:rsidR="000B5ABF" w:rsidRPr="000B5ABF">
        <w:rPr>
          <w:rFonts w:ascii="Arial" w:eastAsia="Arial" w:hAnsi="Arial" w:cs="Arial"/>
          <w:sz w:val="22"/>
          <w:szCs w:val="22"/>
        </w:rPr>
        <w:t>https://github.com/bitmovin/unda</w:t>
      </w:r>
      <w:r>
        <w:rPr>
          <w:rFonts w:ascii="Arial" w:eastAsia="Arial" w:hAnsi="Arial" w:cs="Arial"/>
          <w:sz w:val="22"/>
          <w:szCs w:val="22"/>
        </w:rPr>
        <w:t xml:space="preserve">. </w:t>
      </w:r>
    </w:p>
    <w:p w14:paraId="5CD1F1DE" w14:textId="1760A85A" w:rsidR="001F0EE7" w:rsidRPr="00AD63CE" w:rsidDel="00AD63CE" w:rsidRDefault="00761EE0" w:rsidP="00AD63CE">
      <w:pPr>
        <w:keepNext/>
        <w:numPr>
          <w:ilvl w:val="0"/>
          <w:numId w:val="4"/>
        </w:numPr>
        <w:tabs>
          <w:tab w:val="left" w:pos="1080"/>
        </w:tabs>
        <w:ind w:left="1110" w:hanging="570"/>
        <w:rPr>
          <w:del w:id="9" w:author="New Relic Legal" w:date="2020-12-21T10:51:00Z"/>
          <w:rFonts w:ascii="Book Antiqua" w:eastAsia="Book Antiqua" w:hAnsi="Book Antiqua" w:cs="Book Antiqua"/>
          <w:sz w:val="22"/>
          <w:szCs w:val="22"/>
          <w:rPrChange w:id="10" w:author="New Relic Legal" w:date="2020-12-21T10:51:00Z">
            <w:rPr>
              <w:del w:id="11" w:author="New Relic Legal" w:date="2020-12-21T10:51:00Z"/>
              <w:rFonts w:ascii="Arial" w:eastAsia="Arial" w:hAnsi="Arial" w:cs="Arial"/>
              <w:b/>
              <w:sz w:val="22"/>
              <w:szCs w:val="22"/>
            </w:rPr>
          </w:rPrChange>
        </w:rPr>
      </w:pPr>
      <w:r>
        <w:rPr>
          <w:rFonts w:ascii="Arial" w:eastAsia="Arial" w:hAnsi="Arial" w:cs="Arial"/>
          <w:b/>
          <w:sz w:val="22"/>
          <w:szCs w:val="22"/>
        </w:rPr>
        <w:t xml:space="preserve">Included Clauses.  </w:t>
      </w:r>
      <w:r>
        <w:rPr>
          <w:rFonts w:ascii="Arial" w:eastAsia="Arial" w:hAnsi="Arial" w:cs="Arial"/>
          <w:sz w:val="22"/>
          <w:szCs w:val="22"/>
        </w:rPr>
        <w:t xml:space="preserve">This agreement contains the following </w:t>
      </w:r>
      <w:commentRangeStart w:id="12"/>
      <w:r>
        <w:rPr>
          <w:rFonts w:ascii="Arial" w:eastAsia="Arial" w:hAnsi="Arial" w:cs="Arial"/>
          <w:sz w:val="22"/>
          <w:szCs w:val="22"/>
        </w:rPr>
        <w:t>Universal NDA Clauses</w:t>
      </w:r>
      <w:commentRangeEnd w:id="12"/>
      <w:r w:rsidR="006A03AB">
        <w:rPr>
          <w:rStyle w:val="CommentReference"/>
        </w:rPr>
        <w:commentReference w:id="12"/>
      </w:r>
      <w:r>
        <w:rPr>
          <w:rFonts w:ascii="Arial" w:eastAsia="Arial" w:hAnsi="Arial" w:cs="Arial"/>
          <w:sz w:val="22"/>
          <w:szCs w:val="22"/>
        </w:rPr>
        <w:t>: [Business Purpose;][Business Purpose Specifically Defined;][Business Purpose Excluding;][Confidential Information;]</w:t>
      </w:r>
      <w:r w:rsidR="00E24084">
        <w:rPr>
          <w:rFonts w:ascii="Arial" w:eastAsia="Arial" w:hAnsi="Arial" w:cs="Arial"/>
          <w:sz w:val="22"/>
          <w:szCs w:val="22"/>
        </w:rPr>
        <w:t>[</w:t>
      </w:r>
      <w:r>
        <w:rPr>
          <w:rFonts w:ascii="Arial" w:eastAsia="Arial" w:hAnsi="Arial" w:cs="Arial"/>
          <w:sz w:val="22"/>
          <w:szCs w:val="22"/>
        </w:rPr>
        <w:t>Confidentiality Information Specific Defined;]Exclusions; Obligation to Maintain Confidentiality; [</w:t>
      </w:r>
      <w:r w:rsidR="00E24084">
        <w:rPr>
          <w:rFonts w:ascii="Arial" w:eastAsia="Arial" w:hAnsi="Arial" w:cs="Arial"/>
          <w:sz w:val="22"/>
          <w:szCs w:val="22"/>
        </w:rPr>
        <w:t>R</w:t>
      </w:r>
      <w:r>
        <w:rPr>
          <w:rFonts w:ascii="Arial" w:eastAsia="Arial" w:hAnsi="Arial" w:cs="Arial"/>
          <w:sz w:val="22"/>
          <w:szCs w:val="22"/>
        </w:rPr>
        <w:t>epresentatives;]</w:t>
      </w:r>
      <w:r w:rsidR="00E24084">
        <w:rPr>
          <w:rFonts w:ascii="Arial" w:eastAsia="Arial" w:hAnsi="Arial" w:cs="Arial"/>
          <w:sz w:val="22"/>
          <w:szCs w:val="22"/>
        </w:rPr>
        <w:t xml:space="preserve"> </w:t>
      </w:r>
      <w:r>
        <w:rPr>
          <w:rFonts w:ascii="Arial" w:eastAsia="Arial" w:hAnsi="Arial" w:cs="Arial"/>
          <w:sz w:val="22"/>
          <w:szCs w:val="22"/>
        </w:rPr>
        <w:t>[Representatives Specifically Defined;]</w:t>
      </w:r>
      <w:r w:rsidR="00E24084">
        <w:rPr>
          <w:rFonts w:ascii="Arial" w:eastAsia="Arial" w:hAnsi="Arial" w:cs="Arial"/>
          <w:sz w:val="22"/>
          <w:szCs w:val="22"/>
        </w:rPr>
        <w:t xml:space="preserve"> </w:t>
      </w:r>
      <w:r>
        <w:rPr>
          <w:rFonts w:ascii="Arial" w:eastAsia="Arial" w:hAnsi="Arial" w:cs="Arial"/>
          <w:sz w:val="22"/>
          <w:szCs w:val="22"/>
        </w:rPr>
        <w:t xml:space="preserve">Term: </w:t>
      </w:r>
      <w:r>
        <w:rPr>
          <w:rFonts w:ascii="Arial" w:eastAsia="Arial" w:hAnsi="Arial" w:cs="Arial"/>
          <w:color w:val="000000"/>
          <w:sz w:val="22"/>
          <w:szCs w:val="22"/>
        </w:rPr>
        <w:t>[term]</w:t>
      </w:r>
      <w:r>
        <w:rPr>
          <w:rFonts w:ascii="Arial" w:eastAsia="Arial" w:hAnsi="Arial" w:cs="Arial"/>
          <w:sz w:val="22"/>
          <w:szCs w:val="22"/>
        </w:rPr>
        <w:t>; [Duration of Confidential Information;]</w:t>
      </w:r>
      <w:r w:rsidR="00E24084">
        <w:rPr>
          <w:rFonts w:ascii="Arial" w:eastAsia="Arial" w:hAnsi="Arial" w:cs="Arial"/>
          <w:sz w:val="22"/>
          <w:szCs w:val="22"/>
        </w:rPr>
        <w:t xml:space="preserve"> </w:t>
      </w:r>
      <w:r>
        <w:rPr>
          <w:rFonts w:ascii="Arial" w:eastAsia="Arial" w:hAnsi="Arial" w:cs="Arial"/>
          <w:sz w:val="22"/>
          <w:szCs w:val="22"/>
        </w:rPr>
        <w:t xml:space="preserve">Return of Property; No Obligation; No Warranty; Remedies; Choice of Law: </w:t>
      </w:r>
      <w:r>
        <w:rPr>
          <w:rFonts w:ascii="Arial" w:eastAsia="Arial" w:hAnsi="Arial" w:cs="Arial"/>
          <w:color w:val="000000"/>
          <w:sz w:val="22"/>
          <w:szCs w:val="22"/>
        </w:rPr>
        <w:t>[choiceOfLaw]</w:t>
      </w:r>
      <w:r>
        <w:rPr>
          <w:rFonts w:ascii="Arial" w:eastAsia="Arial" w:hAnsi="Arial" w:cs="Arial"/>
          <w:sz w:val="22"/>
          <w:szCs w:val="22"/>
        </w:rPr>
        <w:t>; and Venue:[</w:t>
      </w:r>
      <w:r>
        <w:rPr>
          <w:rFonts w:ascii="Arial" w:eastAsia="Arial" w:hAnsi="Arial" w:cs="Arial"/>
          <w:color w:val="000000"/>
          <w:sz w:val="22"/>
          <w:szCs w:val="22"/>
        </w:rPr>
        <w:t>venue]</w:t>
      </w:r>
      <w:r>
        <w:rPr>
          <w:rFonts w:ascii="Arial" w:eastAsia="Arial" w:hAnsi="Arial" w:cs="Arial"/>
          <w:sz w:val="22"/>
          <w:szCs w:val="22"/>
        </w:rPr>
        <w:t xml:space="preserve"> [Where the Defendant Resides.]</w:t>
      </w:r>
    </w:p>
    <w:p w14:paraId="72275611" w14:textId="77777777" w:rsidR="00AD63CE" w:rsidRDefault="00AD63CE">
      <w:pPr>
        <w:keepNext/>
        <w:numPr>
          <w:ilvl w:val="0"/>
          <w:numId w:val="4"/>
        </w:numPr>
        <w:tabs>
          <w:tab w:val="left" w:pos="1080"/>
        </w:tabs>
        <w:ind w:left="1110" w:hanging="570"/>
        <w:rPr>
          <w:ins w:id="13" w:author="New Relic Legal" w:date="2020-12-21T10:51:00Z"/>
          <w:rFonts w:ascii="Book Antiqua" w:eastAsia="Book Antiqua" w:hAnsi="Book Antiqua" w:cs="Book Antiqua"/>
          <w:sz w:val="22"/>
          <w:szCs w:val="22"/>
        </w:rPr>
      </w:pPr>
    </w:p>
    <w:p w14:paraId="7D38AA83" w14:textId="3E879CB3" w:rsidR="001F0EE7" w:rsidRPr="00AD63CE" w:rsidDel="00AD63CE" w:rsidRDefault="00E24084" w:rsidP="00AD63CE">
      <w:pPr>
        <w:keepNext/>
        <w:numPr>
          <w:ilvl w:val="0"/>
          <w:numId w:val="4"/>
        </w:numPr>
        <w:tabs>
          <w:tab w:val="left" w:pos="1080"/>
        </w:tabs>
        <w:ind w:left="1110" w:hanging="570"/>
        <w:rPr>
          <w:del w:id="14" w:author="New Relic Legal" w:date="2020-12-21T10:50:00Z"/>
          <w:rFonts w:ascii="Book Antiqua" w:eastAsia="Book Antiqua" w:hAnsi="Book Antiqua" w:cs="Book Antiqua"/>
          <w:sz w:val="22"/>
          <w:szCs w:val="22"/>
          <w:rPrChange w:id="15" w:author="New Relic Legal" w:date="2020-12-21T10:51:00Z">
            <w:rPr>
              <w:del w:id="16" w:author="New Relic Legal" w:date="2020-12-21T10:50:00Z"/>
              <w:rFonts w:ascii="Arial" w:eastAsia="Arial" w:hAnsi="Arial" w:cs="Arial"/>
              <w:sz w:val="22"/>
              <w:szCs w:val="22"/>
            </w:rPr>
          </w:rPrChange>
        </w:rPr>
      </w:pPr>
      <w:commentRangeStart w:id="17"/>
      <w:r w:rsidRPr="00AD63CE">
        <w:rPr>
          <w:rFonts w:ascii="Arial" w:eastAsia="Arial" w:hAnsi="Arial" w:cs="Arial"/>
          <w:b/>
          <w:sz w:val="22"/>
          <w:szCs w:val="22"/>
        </w:rPr>
        <w:t>[</w:t>
      </w:r>
      <w:r w:rsidR="00761EE0" w:rsidRPr="00AD63CE">
        <w:rPr>
          <w:rFonts w:ascii="Arial" w:eastAsia="Arial" w:hAnsi="Arial" w:cs="Arial"/>
          <w:b/>
          <w:sz w:val="22"/>
          <w:szCs w:val="22"/>
        </w:rPr>
        <w:t>Other Clauses.</w:t>
      </w:r>
      <w:r w:rsidR="00761EE0" w:rsidRPr="00AD63CE">
        <w:rPr>
          <w:rFonts w:ascii="Arial" w:eastAsia="Arial" w:hAnsi="Arial" w:cs="Arial"/>
          <w:sz w:val="22"/>
          <w:szCs w:val="22"/>
        </w:rPr>
        <w:t xml:space="preserve">  This Agreement contains clauses beyond those contained in the Universal NDA.]</w:t>
      </w:r>
      <w:commentRangeEnd w:id="17"/>
      <w:r w:rsidR="006A03AB">
        <w:rPr>
          <w:rStyle w:val="CommentReference"/>
        </w:rPr>
        <w:commentReference w:id="17"/>
      </w:r>
      <w:ins w:id="18" w:author="New Relic Legal" w:date="2020-12-21T10:50:00Z">
        <w:r w:rsidR="00AD63CE" w:rsidRPr="00AD63CE">
          <w:rPr>
            <w:rFonts w:ascii="Arial" w:eastAsia="Arial" w:hAnsi="Arial" w:cs="Arial"/>
            <w:sz w:val="22"/>
            <w:szCs w:val="22"/>
          </w:rPr>
          <w:t xml:space="preserve"> </w:t>
        </w:r>
      </w:ins>
    </w:p>
    <w:p w14:paraId="73935DCF" w14:textId="77777777" w:rsidR="00AD63CE" w:rsidRPr="00AD63CE" w:rsidRDefault="00AD63CE" w:rsidP="006E2F4F">
      <w:pPr>
        <w:keepNext/>
        <w:widowControl w:val="0"/>
        <w:numPr>
          <w:ilvl w:val="0"/>
          <w:numId w:val="4"/>
        </w:numPr>
        <w:tabs>
          <w:tab w:val="left" w:pos="570"/>
          <w:tab w:val="left" w:pos="1080"/>
        </w:tabs>
        <w:ind w:left="1110" w:hanging="570"/>
        <w:rPr>
          <w:ins w:id="19" w:author="New Relic Legal" w:date="2020-12-21T10:51:00Z"/>
          <w:rFonts w:ascii="Book Antiqua" w:eastAsia="Book Antiqua" w:hAnsi="Book Antiqua" w:cs="Book Antiqua"/>
          <w:sz w:val="22"/>
          <w:szCs w:val="22"/>
        </w:rPr>
      </w:pPr>
    </w:p>
    <w:p w14:paraId="01F24DC4" w14:textId="77777777" w:rsidR="001F0EE7" w:rsidRPr="00AD63CE" w:rsidRDefault="001F0EE7" w:rsidP="006E2F4F">
      <w:pPr>
        <w:keepNext/>
        <w:tabs>
          <w:tab w:val="left" w:pos="1080"/>
        </w:tabs>
        <w:ind w:left="1110"/>
        <w:rPr>
          <w:rFonts w:ascii="Arial" w:eastAsia="Arial" w:hAnsi="Arial" w:cs="Arial"/>
          <w:b/>
          <w:sz w:val="22"/>
          <w:szCs w:val="22"/>
        </w:rPr>
      </w:pPr>
    </w:p>
    <w:p w14:paraId="479E1A84" w14:textId="77777777" w:rsidR="001F0EE7" w:rsidRDefault="00761EE0">
      <w:pPr>
        <w:widowControl w:val="0"/>
        <w:tabs>
          <w:tab w:val="left" w:pos="570"/>
        </w:tabs>
        <w:rPr>
          <w:rFonts w:ascii="Arial" w:eastAsia="Arial" w:hAnsi="Arial" w:cs="Arial"/>
          <w:b/>
          <w:sz w:val="22"/>
          <w:szCs w:val="22"/>
        </w:rPr>
      </w:pPr>
      <w:r>
        <w:rPr>
          <w:rFonts w:ascii="Arial" w:eastAsia="Arial" w:hAnsi="Arial" w:cs="Arial"/>
          <w:b/>
          <w:sz w:val="22"/>
          <w:szCs w:val="22"/>
        </w:rPr>
        <w:t xml:space="preserve">2. </w:t>
      </w:r>
      <w:r>
        <w:rPr>
          <w:rFonts w:ascii="Arial" w:eastAsia="Arial" w:hAnsi="Arial" w:cs="Arial"/>
          <w:b/>
          <w:sz w:val="22"/>
          <w:szCs w:val="22"/>
        </w:rPr>
        <w:tab/>
        <w:t>CONFIDENTIAL INFORMATION.</w:t>
      </w:r>
    </w:p>
    <w:p w14:paraId="176C0A48"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26D32BD9" w14:textId="4CD647CD"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r>
        <w:rPr>
          <w:rFonts w:ascii="Arial" w:eastAsia="Arial" w:hAnsi="Arial" w:cs="Arial"/>
          <w:sz w:val="22"/>
          <w:szCs w:val="22"/>
        </w:rPr>
        <w:t>Each party (in such capacity, a “</w:t>
      </w:r>
      <w:commentRangeStart w:id="20"/>
      <w:r>
        <w:rPr>
          <w:rFonts w:ascii="Arial" w:eastAsia="Arial" w:hAnsi="Arial" w:cs="Arial"/>
          <w:b/>
          <w:sz w:val="22"/>
          <w:szCs w:val="22"/>
        </w:rPr>
        <w:t>Disclos</w:t>
      </w:r>
      <w:del w:id="21" w:author="New Relic Legal" w:date="2020-12-21T10:49:00Z">
        <w:r w:rsidDel="00AD63CE">
          <w:rPr>
            <w:rFonts w:ascii="Arial" w:eastAsia="Arial" w:hAnsi="Arial" w:cs="Arial"/>
            <w:b/>
            <w:sz w:val="22"/>
            <w:szCs w:val="22"/>
          </w:rPr>
          <w:delText>ing</w:delText>
        </w:r>
      </w:del>
      <w:commentRangeEnd w:id="20"/>
      <w:r w:rsidR="00AD63CE">
        <w:rPr>
          <w:rStyle w:val="CommentReference"/>
        </w:rPr>
        <w:commentReference w:id="20"/>
      </w:r>
      <w:del w:id="22" w:author="New Relic Legal" w:date="2020-12-21T10:49:00Z">
        <w:r w:rsidDel="00AD63CE">
          <w:rPr>
            <w:rFonts w:ascii="Arial" w:eastAsia="Arial" w:hAnsi="Arial" w:cs="Arial"/>
            <w:b/>
            <w:sz w:val="22"/>
            <w:szCs w:val="22"/>
          </w:rPr>
          <w:delText xml:space="preserve"> Party</w:delText>
        </w:r>
      </w:del>
      <w:ins w:id="23" w:author="New Relic Legal" w:date="2020-12-21T10:49:00Z">
        <w:r w:rsidR="00AD63CE">
          <w:rPr>
            <w:rFonts w:ascii="Arial" w:eastAsia="Arial" w:hAnsi="Arial" w:cs="Arial"/>
            <w:b/>
            <w:sz w:val="22"/>
            <w:szCs w:val="22"/>
          </w:rPr>
          <w:t>er</w:t>
        </w:r>
      </w:ins>
      <w:r>
        <w:rPr>
          <w:rFonts w:ascii="Arial" w:eastAsia="Arial" w:hAnsi="Arial" w:cs="Arial"/>
          <w:sz w:val="22"/>
          <w:szCs w:val="22"/>
        </w:rPr>
        <w:t xml:space="preserve">”) may disclose </w:t>
      </w:r>
      <w:del w:id="24" w:author="New Relic Legal" w:date="2020-11-17T09:45:00Z">
        <w:r w:rsidDel="00120658">
          <w:rPr>
            <w:rFonts w:ascii="Arial" w:eastAsia="Arial" w:hAnsi="Arial" w:cs="Arial"/>
            <w:sz w:val="22"/>
            <w:szCs w:val="22"/>
          </w:rPr>
          <w:delText xml:space="preserve">certain of its </w:delText>
        </w:r>
      </w:del>
      <w:r>
        <w:rPr>
          <w:rFonts w:ascii="Arial" w:eastAsia="Arial" w:hAnsi="Arial" w:cs="Arial"/>
          <w:sz w:val="22"/>
          <w:szCs w:val="22"/>
        </w:rPr>
        <w:t xml:space="preserve">confidential </w:t>
      </w:r>
      <w:del w:id="25" w:author="New Relic Legal" w:date="2020-11-17T09:45:00Z">
        <w:r w:rsidDel="00120658">
          <w:rPr>
            <w:rFonts w:ascii="Arial" w:eastAsia="Arial" w:hAnsi="Arial" w:cs="Arial"/>
            <w:sz w:val="22"/>
            <w:szCs w:val="22"/>
          </w:rPr>
          <w:delText xml:space="preserve">and </w:delText>
        </w:r>
      </w:del>
      <w:ins w:id="26" w:author="New Relic Legal" w:date="2020-11-17T09:45:00Z">
        <w:r w:rsidR="00120658">
          <w:rPr>
            <w:rFonts w:ascii="Arial" w:eastAsia="Arial" w:hAnsi="Arial" w:cs="Arial"/>
            <w:sz w:val="22"/>
            <w:szCs w:val="22"/>
          </w:rPr>
          <w:t xml:space="preserve">or </w:t>
        </w:r>
      </w:ins>
      <w:r>
        <w:rPr>
          <w:rFonts w:ascii="Arial" w:eastAsia="Arial" w:hAnsi="Arial" w:cs="Arial"/>
          <w:sz w:val="22"/>
          <w:szCs w:val="22"/>
        </w:rPr>
        <w:t>proprietary information to the other party (in such capacity, a “</w:t>
      </w:r>
      <w:r>
        <w:rPr>
          <w:rFonts w:ascii="Arial" w:eastAsia="Arial" w:hAnsi="Arial" w:cs="Arial"/>
          <w:b/>
          <w:sz w:val="22"/>
          <w:szCs w:val="22"/>
        </w:rPr>
        <w:t>Rec</w:t>
      </w:r>
      <w:ins w:id="27" w:author="New Relic Legal" w:date="2020-12-21T10:50:00Z">
        <w:r w:rsidR="00AD63CE">
          <w:rPr>
            <w:rFonts w:ascii="Arial" w:eastAsia="Arial" w:hAnsi="Arial" w:cs="Arial"/>
            <w:b/>
            <w:sz w:val="22"/>
            <w:szCs w:val="22"/>
          </w:rPr>
          <w:t>i</w:t>
        </w:r>
      </w:ins>
      <w:del w:id="28" w:author="New Relic Legal" w:date="2020-12-21T10:50:00Z">
        <w:r w:rsidDel="00AD63CE">
          <w:rPr>
            <w:rFonts w:ascii="Arial" w:eastAsia="Arial" w:hAnsi="Arial" w:cs="Arial"/>
            <w:b/>
            <w:sz w:val="22"/>
            <w:szCs w:val="22"/>
          </w:rPr>
          <w:delText>e</w:delText>
        </w:r>
      </w:del>
      <w:ins w:id="29" w:author="New Relic Legal" w:date="2020-12-21T10:50:00Z">
        <w:r w:rsidR="00AD63CE">
          <w:rPr>
            <w:rFonts w:ascii="Arial" w:eastAsia="Arial" w:hAnsi="Arial" w:cs="Arial"/>
            <w:b/>
            <w:sz w:val="22"/>
            <w:szCs w:val="22"/>
          </w:rPr>
          <w:t>pient</w:t>
        </w:r>
      </w:ins>
      <w:del w:id="30" w:author="New Relic Legal" w:date="2020-12-21T10:50:00Z">
        <w:r w:rsidDel="00AD63CE">
          <w:rPr>
            <w:rFonts w:ascii="Arial" w:eastAsia="Arial" w:hAnsi="Arial" w:cs="Arial"/>
            <w:b/>
            <w:sz w:val="22"/>
            <w:szCs w:val="22"/>
          </w:rPr>
          <w:delText>iving Party</w:delText>
        </w:r>
      </w:del>
      <w:r>
        <w:rPr>
          <w:rFonts w:ascii="Arial" w:eastAsia="Arial" w:hAnsi="Arial" w:cs="Arial"/>
          <w:sz w:val="22"/>
          <w:szCs w:val="22"/>
        </w:rPr>
        <w:t xml:space="preserve">”). </w:t>
      </w:r>
      <w:commentRangeStart w:id="31"/>
      <w:r>
        <w:rPr>
          <w:rFonts w:ascii="Arial" w:eastAsia="Arial" w:hAnsi="Arial" w:cs="Arial"/>
          <w:sz w:val="22"/>
          <w:szCs w:val="22"/>
        </w:rPr>
        <w:lastRenderedPageBreak/>
        <w:t>[“</w:t>
      </w:r>
      <w:r>
        <w:rPr>
          <w:rFonts w:ascii="Arial" w:eastAsia="Arial" w:hAnsi="Arial" w:cs="Arial"/>
          <w:b/>
          <w:sz w:val="22"/>
          <w:szCs w:val="22"/>
        </w:rPr>
        <w:t>Confidential Information</w:t>
      </w:r>
      <w:r>
        <w:rPr>
          <w:rFonts w:ascii="Arial" w:eastAsia="Arial" w:hAnsi="Arial" w:cs="Arial"/>
          <w:sz w:val="22"/>
          <w:szCs w:val="22"/>
        </w:rPr>
        <w:t>” means any information disclosed by either party to the other party, either directly or indirectly, in writing, orally, or by inspection of tangible objects that (a) the Disclosing Party identifies as confidential</w:t>
      </w:r>
      <w:del w:id="32" w:author="New Relic Legal" w:date="2020-11-17T09:48:00Z">
        <w:r w:rsidDel="008577EF">
          <w:rPr>
            <w:rFonts w:ascii="Arial" w:eastAsia="Arial" w:hAnsi="Arial" w:cs="Arial"/>
            <w:sz w:val="22"/>
            <w:szCs w:val="22"/>
          </w:rPr>
          <w:delText xml:space="preserve"> </w:delText>
        </w:r>
      </w:del>
      <w:ins w:id="33" w:author="New Relic Legal" w:date="2020-11-17T09:48:00Z">
        <w:r w:rsidR="008577EF">
          <w:rPr>
            <w:rFonts w:ascii="Arial" w:eastAsia="Arial" w:hAnsi="Arial" w:cs="Arial"/>
            <w:sz w:val="22"/>
            <w:szCs w:val="22"/>
          </w:rPr>
          <w:t>,</w:t>
        </w:r>
      </w:ins>
      <w:del w:id="34" w:author="New Relic Legal" w:date="2020-11-17T09:48:00Z">
        <w:r w:rsidDel="008577EF">
          <w:rPr>
            <w:rFonts w:ascii="Arial" w:eastAsia="Arial" w:hAnsi="Arial" w:cs="Arial"/>
            <w:sz w:val="22"/>
            <w:szCs w:val="22"/>
          </w:rPr>
          <w:delText xml:space="preserve">or </w:delText>
        </w:r>
      </w:del>
      <w:r>
        <w:rPr>
          <w:rFonts w:ascii="Arial" w:eastAsia="Arial" w:hAnsi="Arial" w:cs="Arial"/>
          <w:sz w:val="22"/>
          <w:szCs w:val="22"/>
        </w:rPr>
        <w:t>proprietary,</w:t>
      </w:r>
      <w:ins w:id="35" w:author="New Relic Legal" w:date="2020-11-17T09:48:00Z">
        <w:r w:rsidR="008577EF">
          <w:rPr>
            <w:rFonts w:ascii="Arial" w:eastAsia="Arial" w:hAnsi="Arial" w:cs="Arial"/>
            <w:sz w:val="22"/>
            <w:szCs w:val="22"/>
          </w:rPr>
          <w:t xml:space="preserve"> or similarly secret or protected,</w:t>
        </w:r>
      </w:ins>
      <w:r>
        <w:rPr>
          <w:rFonts w:ascii="Arial" w:eastAsia="Arial" w:hAnsi="Arial" w:cs="Arial"/>
          <w:sz w:val="22"/>
          <w:szCs w:val="22"/>
        </w:rPr>
        <w:t xml:space="preserve"> or (b) </w:t>
      </w:r>
      <w:r>
        <w:rPr>
          <w:rFonts w:ascii="Arial" w:eastAsia="Arial" w:hAnsi="Arial" w:cs="Arial"/>
          <w:sz w:val="22"/>
          <w:szCs w:val="22"/>
          <w:highlight w:val="white"/>
        </w:rPr>
        <w:t>that reasonably appears to be confidential or proprietary because of legends or other markings, the circumstances of disclosure, or the nature of the information itself.]</w:t>
      </w:r>
      <w:r>
        <w:rPr>
          <w:rFonts w:ascii="Arial" w:eastAsia="Arial" w:hAnsi="Arial" w:cs="Arial"/>
          <w:sz w:val="22"/>
          <w:szCs w:val="22"/>
        </w:rPr>
        <w:t xml:space="preserve"> </w:t>
      </w:r>
      <w:commentRangeEnd w:id="31"/>
      <w:r w:rsidR="00120658">
        <w:rPr>
          <w:rStyle w:val="CommentReference"/>
        </w:rPr>
        <w:commentReference w:id="31"/>
      </w:r>
      <w:r>
        <w:rPr>
          <w:rFonts w:ascii="Arial" w:eastAsia="Arial" w:hAnsi="Arial" w:cs="Arial"/>
          <w:sz w:val="22"/>
          <w:szCs w:val="22"/>
        </w:rPr>
        <w:t>[Confidential Information includes, but is not limited to,</w:t>
      </w:r>
      <w:r>
        <w:rPr>
          <w:rFonts w:ascii="Arial" w:eastAsia="Arial" w:hAnsi="Arial" w:cs="Arial"/>
          <w:color w:val="000000"/>
          <w:sz w:val="22"/>
          <w:szCs w:val="22"/>
        </w:rPr>
        <w:t>[definitionOfConfidentialInformation]</w:t>
      </w:r>
      <w:r w:rsidR="00E24084">
        <w:rPr>
          <w:rFonts w:ascii="Arial" w:eastAsia="Arial" w:hAnsi="Arial" w:cs="Arial"/>
          <w:color w:val="000000"/>
          <w:sz w:val="22"/>
          <w:szCs w:val="22"/>
        </w:rPr>
        <w:t>.</w:t>
      </w:r>
      <w:r>
        <w:rPr>
          <w:rFonts w:ascii="Arial" w:eastAsia="Arial" w:hAnsi="Arial" w:cs="Arial"/>
          <w:sz w:val="22"/>
          <w:szCs w:val="22"/>
        </w:rPr>
        <w:t>]</w:t>
      </w:r>
      <w:r w:rsidR="00E24084">
        <w:rPr>
          <w:rFonts w:ascii="Arial" w:eastAsia="Arial" w:hAnsi="Arial" w:cs="Arial"/>
          <w:sz w:val="22"/>
          <w:szCs w:val="22"/>
        </w:rPr>
        <w:t xml:space="preserve"> </w:t>
      </w:r>
      <w:r>
        <w:rPr>
          <w:rFonts w:ascii="Arial" w:eastAsia="Arial" w:hAnsi="Arial" w:cs="Arial"/>
          <w:sz w:val="22"/>
          <w:szCs w:val="22"/>
        </w:rPr>
        <w:t xml:space="preserve">Confidential Information may also include </w:t>
      </w:r>
      <w:commentRangeStart w:id="36"/>
      <w:ins w:id="37" w:author="New Relic Legal" w:date="2020-11-17T09:50:00Z">
        <w:r w:rsidR="008577EF">
          <w:rPr>
            <w:rFonts w:ascii="Arial" w:eastAsia="Arial" w:hAnsi="Arial" w:cs="Arial"/>
            <w:sz w:val="22"/>
            <w:szCs w:val="22"/>
          </w:rPr>
          <w:t>lawfully acquired</w:t>
        </w:r>
        <w:commentRangeEnd w:id="36"/>
        <w:r w:rsidR="008577EF">
          <w:rPr>
            <w:rStyle w:val="CommentReference"/>
          </w:rPr>
          <w:commentReference w:id="36"/>
        </w:r>
        <w:r w:rsidR="008577EF">
          <w:rPr>
            <w:rFonts w:ascii="Arial" w:eastAsia="Arial" w:hAnsi="Arial" w:cs="Arial"/>
            <w:sz w:val="22"/>
            <w:szCs w:val="22"/>
          </w:rPr>
          <w:t xml:space="preserve"> </w:t>
        </w:r>
      </w:ins>
      <w:r>
        <w:rPr>
          <w:rFonts w:ascii="Arial" w:eastAsia="Arial" w:hAnsi="Arial" w:cs="Arial"/>
          <w:sz w:val="22"/>
          <w:szCs w:val="22"/>
        </w:rPr>
        <w:t>third party confidential or proprietary information disclosed to the Receiving Party.</w:t>
      </w:r>
      <w:r>
        <w:rPr>
          <w:rFonts w:ascii="Arial" w:eastAsia="Arial" w:hAnsi="Arial" w:cs="Arial"/>
          <w:sz w:val="22"/>
          <w:szCs w:val="22"/>
        </w:rPr>
        <w:tab/>
      </w:r>
    </w:p>
    <w:p w14:paraId="0E45E672"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2AA66940"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3.</w:t>
      </w:r>
      <w:r>
        <w:rPr>
          <w:rFonts w:ascii="Arial" w:eastAsia="Arial" w:hAnsi="Arial" w:cs="Arial"/>
          <w:b/>
          <w:sz w:val="22"/>
          <w:szCs w:val="22"/>
        </w:rPr>
        <w:tab/>
        <w:t>EXCLUSIONS.</w:t>
      </w:r>
    </w:p>
    <w:p w14:paraId="4D207AD1" w14:textId="77777777" w:rsidR="001F0EE7" w:rsidRDefault="001F0EE7">
      <w:pPr>
        <w:widowControl w:val="0"/>
        <w:tabs>
          <w:tab w:val="left" w:pos="360"/>
        </w:tabs>
        <w:rPr>
          <w:rFonts w:ascii="Arial" w:eastAsia="Arial" w:hAnsi="Arial" w:cs="Arial"/>
          <w:b/>
          <w:sz w:val="22"/>
          <w:szCs w:val="22"/>
        </w:rPr>
      </w:pPr>
    </w:p>
    <w:p w14:paraId="72147119" w14:textId="77777777" w:rsidR="001F0EE7" w:rsidRDefault="00761EE0">
      <w:pPr>
        <w:widowControl w:val="0"/>
        <w:rPr>
          <w:rFonts w:ascii="Arial" w:eastAsia="Arial" w:hAnsi="Arial" w:cs="Arial"/>
          <w:sz w:val="22"/>
          <w:szCs w:val="22"/>
        </w:rPr>
      </w:pPr>
      <w:r>
        <w:rPr>
          <w:rFonts w:ascii="Arial" w:eastAsia="Arial" w:hAnsi="Arial" w:cs="Arial"/>
          <w:sz w:val="22"/>
          <w:szCs w:val="22"/>
        </w:rPr>
        <w:t xml:space="preserve">The obligations and restrictions of this agreement do not apply to that part of the </w:t>
      </w:r>
      <w:commentRangeStart w:id="38"/>
      <w:r>
        <w:rPr>
          <w:rFonts w:ascii="Arial" w:eastAsia="Arial" w:hAnsi="Arial" w:cs="Arial"/>
          <w:sz w:val="22"/>
          <w:szCs w:val="22"/>
        </w:rPr>
        <w:t>Confidential Information that</w:t>
      </w:r>
      <w:commentRangeEnd w:id="38"/>
      <w:r w:rsidR="008577EF">
        <w:rPr>
          <w:rStyle w:val="CommentReference"/>
        </w:rPr>
        <w:commentReference w:id="38"/>
      </w:r>
      <w:r>
        <w:rPr>
          <w:rFonts w:ascii="Arial" w:eastAsia="Arial" w:hAnsi="Arial" w:cs="Arial"/>
          <w:sz w:val="22"/>
          <w:szCs w:val="22"/>
        </w:rPr>
        <w:t>:</w:t>
      </w:r>
    </w:p>
    <w:p w14:paraId="1543CFBC" w14:textId="77777777" w:rsidR="001F0EE7" w:rsidRDefault="00761EE0">
      <w:pPr>
        <w:widowControl w:val="0"/>
        <w:tabs>
          <w:tab w:val="left" w:pos="720"/>
          <w:tab w:val="left" w:pos="1440"/>
        </w:tabs>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65851851"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was or becomes generally known to the public other than as a result of a disclosure by the Receiving Party in violation of this agreement;</w:t>
      </w:r>
    </w:p>
    <w:p w14:paraId="3E02BE08" w14:textId="77777777" w:rsidR="001F0EE7" w:rsidRDefault="001F0EE7">
      <w:pPr>
        <w:widowControl w:val="0"/>
        <w:rPr>
          <w:rFonts w:ascii="Arial" w:eastAsia="Arial" w:hAnsi="Arial" w:cs="Arial"/>
          <w:sz w:val="22"/>
          <w:szCs w:val="22"/>
        </w:rPr>
      </w:pPr>
    </w:p>
    <w:p w14:paraId="0A41143F"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 xml:space="preserve">was known, without restriction as to use or disclosure, by the Receiving </w:t>
      </w:r>
      <w:commentRangeStart w:id="39"/>
      <w:r>
        <w:rPr>
          <w:rFonts w:ascii="Arial" w:eastAsia="Arial" w:hAnsi="Arial" w:cs="Arial"/>
          <w:sz w:val="22"/>
          <w:szCs w:val="22"/>
        </w:rPr>
        <w:t>Party</w:t>
      </w:r>
      <w:commentRangeEnd w:id="39"/>
      <w:r w:rsidR="008577EF">
        <w:rPr>
          <w:rStyle w:val="CommentReference"/>
        </w:rPr>
        <w:commentReference w:id="39"/>
      </w:r>
      <w:r>
        <w:rPr>
          <w:rFonts w:ascii="Arial" w:eastAsia="Arial" w:hAnsi="Arial" w:cs="Arial"/>
          <w:sz w:val="22"/>
          <w:szCs w:val="22"/>
        </w:rPr>
        <w:t xml:space="preserve"> prior to receiving such information from the Disclosing Party;</w:t>
      </w:r>
    </w:p>
    <w:p w14:paraId="7DB27878" w14:textId="77777777" w:rsidR="001F0EE7" w:rsidRDefault="001F0EE7">
      <w:pPr>
        <w:rPr>
          <w:rFonts w:ascii="Arial" w:eastAsia="Arial" w:hAnsi="Arial" w:cs="Arial"/>
          <w:sz w:val="22"/>
          <w:szCs w:val="22"/>
        </w:rPr>
      </w:pPr>
    </w:p>
    <w:p w14:paraId="42C48DA7" w14:textId="77777777"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is rightfully acquired by the Receiving Party from a third party who has the right to disclose it and who provides it without restriction as to use or disclosure;</w:t>
      </w:r>
    </w:p>
    <w:p w14:paraId="097B1577" w14:textId="77777777" w:rsidR="001F0EE7" w:rsidRDefault="001F0EE7">
      <w:pPr>
        <w:widowControl w:val="0"/>
        <w:ind w:left="2520"/>
        <w:rPr>
          <w:rFonts w:ascii="Arial" w:eastAsia="Arial" w:hAnsi="Arial" w:cs="Arial"/>
          <w:sz w:val="22"/>
          <w:szCs w:val="22"/>
        </w:rPr>
      </w:pPr>
    </w:p>
    <w:p w14:paraId="51F328E2" w14:textId="68B39460"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 xml:space="preserve">is independently developed by the Receiving Party </w:t>
      </w:r>
      <w:ins w:id="40" w:author="New Relic Legal" w:date="2020-12-21T13:28:00Z">
        <w:r w:rsidR="00C47B9C">
          <w:rPr>
            <w:rFonts w:ascii="Arial" w:eastAsia="Arial" w:hAnsi="Arial" w:cs="Arial"/>
            <w:sz w:val="22"/>
            <w:szCs w:val="22"/>
          </w:rPr>
          <w:t xml:space="preserve">without use of </w:t>
        </w:r>
      </w:ins>
      <w:commentRangeStart w:id="41"/>
      <w:del w:id="42" w:author="New Relic Legal" w:date="2020-12-21T13:28:00Z">
        <w:r w:rsidDel="00C47B9C">
          <w:rPr>
            <w:rFonts w:ascii="Arial" w:eastAsia="Arial" w:hAnsi="Arial" w:cs="Arial"/>
            <w:sz w:val="22"/>
            <w:szCs w:val="22"/>
          </w:rPr>
          <w:delText>without access to</w:delText>
        </w:r>
        <w:commentRangeEnd w:id="41"/>
        <w:r w:rsidR="008032E3" w:rsidDel="00C47B9C">
          <w:rPr>
            <w:rStyle w:val="CommentReference"/>
          </w:rPr>
          <w:commentReference w:id="41"/>
        </w:r>
        <w:r w:rsidDel="00C47B9C">
          <w:rPr>
            <w:rFonts w:ascii="Arial" w:eastAsia="Arial" w:hAnsi="Arial" w:cs="Arial"/>
            <w:sz w:val="22"/>
            <w:szCs w:val="22"/>
          </w:rPr>
          <w:delText xml:space="preserve"> </w:delText>
        </w:r>
      </w:del>
      <w:r>
        <w:rPr>
          <w:rFonts w:ascii="Arial" w:eastAsia="Arial" w:hAnsi="Arial" w:cs="Arial"/>
          <w:sz w:val="22"/>
          <w:szCs w:val="22"/>
        </w:rPr>
        <w:t>any Confidential Information of the Disclosing Party; or</w:t>
      </w:r>
    </w:p>
    <w:p w14:paraId="787437D8" w14:textId="77777777" w:rsidR="001F0EE7" w:rsidRDefault="001F0EE7">
      <w:pPr>
        <w:widowControl w:val="0"/>
        <w:ind w:left="2520"/>
        <w:rPr>
          <w:rFonts w:ascii="Arial" w:eastAsia="Arial" w:hAnsi="Arial" w:cs="Arial"/>
          <w:sz w:val="22"/>
          <w:szCs w:val="22"/>
        </w:rPr>
      </w:pPr>
    </w:p>
    <w:p w14:paraId="1D8F6031" w14:textId="3869CE34" w:rsidR="001F0EE7" w:rsidRDefault="00761EE0">
      <w:pPr>
        <w:widowControl w:val="0"/>
        <w:numPr>
          <w:ilvl w:val="1"/>
          <w:numId w:val="1"/>
        </w:numPr>
        <w:ind w:left="1110" w:hanging="570"/>
        <w:rPr>
          <w:rFonts w:ascii="Arial" w:eastAsia="Arial" w:hAnsi="Arial" w:cs="Arial"/>
          <w:sz w:val="22"/>
          <w:szCs w:val="22"/>
        </w:rPr>
      </w:pPr>
      <w:r>
        <w:rPr>
          <w:rFonts w:ascii="Arial" w:eastAsia="Arial" w:hAnsi="Arial" w:cs="Arial"/>
          <w:sz w:val="22"/>
          <w:szCs w:val="22"/>
        </w:rPr>
        <w:t>is requested</w:t>
      </w:r>
      <w:ins w:id="43" w:author="New Relic Legal" w:date="2020-11-17T10:12:00Z">
        <w:r w:rsidR="00E14F5B">
          <w:rPr>
            <w:rFonts w:ascii="Arial" w:eastAsia="Arial" w:hAnsi="Arial" w:cs="Arial"/>
            <w:sz w:val="22"/>
            <w:szCs w:val="22"/>
          </w:rPr>
          <w:t xml:space="preserve"> by </w:t>
        </w:r>
      </w:ins>
      <w:ins w:id="44" w:author="New Relic Legal" w:date="2020-11-17T10:17:00Z">
        <w:r w:rsidR="00E14F5B">
          <w:rPr>
            <w:rFonts w:ascii="Arial" w:eastAsia="Arial" w:hAnsi="Arial" w:cs="Arial"/>
            <w:sz w:val="22"/>
            <w:szCs w:val="22"/>
          </w:rPr>
          <w:t xml:space="preserve">any </w:t>
        </w:r>
      </w:ins>
      <w:ins w:id="45" w:author="New Relic Legal" w:date="2020-11-17T10:12:00Z">
        <w:r w:rsidR="00E14F5B">
          <w:rPr>
            <w:rFonts w:ascii="Arial" w:eastAsia="Arial" w:hAnsi="Arial" w:cs="Arial"/>
            <w:sz w:val="22"/>
            <w:szCs w:val="22"/>
          </w:rPr>
          <w:t>law enforcement agencies,</w:t>
        </w:r>
      </w:ins>
      <w:r>
        <w:rPr>
          <w:rFonts w:ascii="Arial" w:eastAsia="Arial" w:hAnsi="Arial" w:cs="Arial"/>
          <w:sz w:val="22"/>
          <w:szCs w:val="22"/>
        </w:rPr>
        <w:t xml:space="preserve"> </w:t>
      </w:r>
      <w:del w:id="46" w:author="New Relic Legal" w:date="2020-11-17T10:12:00Z">
        <w:r w:rsidDel="00E14F5B">
          <w:rPr>
            <w:rFonts w:ascii="Arial" w:eastAsia="Arial" w:hAnsi="Arial" w:cs="Arial"/>
            <w:sz w:val="22"/>
            <w:szCs w:val="22"/>
          </w:rPr>
          <w:delText xml:space="preserve">or </w:delText>
        </w:r>
      </w:del>
      <w:del w:id="47" w:author="New Relic Legal" w:date="2020-11-17T10:18:00Z">
        <w:r w:rsidDel="00E14F5B">
          <w:rPr>
            <w:rFonts w:ascii="Arial" w:eastAsia="Arial" w:hAnsi="Arial" w:cs="Arial"/>
            <w:sz w:val="22"/>
            <w:szCs w:val="22"/>
          </w:rPr>
          <w:delText xml:space="preserve">legally </w:delText>
        </w:r>
      </w:del>
      <w:ins w:id="48" w:author="New Relic Legal" w:date="2020-11-17T10:18:00Z">
        <w:r w:rsidR="00E14F5B">
          <w:rPr>
            <w:rFonts w:ascii="Arial" w:eastAsia="Arial" w:hAnsi="Arial" w:cs="Arial"/>
            <w:sz w:val="22"/>
            <w:szCs w:val="22"/>
          </w:rPr>
          <w:t xml:space="preserve">judicially </w:t>
        </w:r>
      </w:ins>
      <w:r>
        <w:rPr>
          <w:rFonts w:ascii="Arial" w:eastAsia="Arial" w:hAnsi="Arial" w:cs="Arial"/>
          <w:sz w:val="22"/>
          <w:szCs w:val="22"/>
        </w:rPr>
        <w:t xml:space="preserve">compelled (by valid and effective subpoena or order issued by either a court of competent jurisdiction), or is required by a regulatory body, to be disclosed. However, unless prohibited by force of law, </w:t>
      </w:r>
      <w:commentRangeStart w:id="49"/>
      <w:r>
        <w:rPr>
          <w:rFonts w:ascii="Arial" w:eastAsia="Arial" w:hAnsi="Arial" w:cs="Arial"/>
          <w:sz w:val="22"/>
          <w:szCs w:val="22"/>
        </w:rPr>
        <w:t xml:space="preserve">the Receiving Party shall: </w:t>
      </w:r>
      <w:commentRangeEnd w:id="49"/>
      <w:r w:rsidR="001D67DB">
        <w:rPr>
          <w:rStyle w:val="CommentReference"/>
        </w:rPr>
        <w:commentReference w:id="49"/>
      </w:r>
    </w:p>
    <w:p w14:paraId="206A020F" w14:textId="77777777" w:rsidR="001F0EE7" w:rsidRDefault="001F0EE7">
      <w:pPr>
        <w:widowControl w:val="0"/>
        <w:tabs>
          <w:tab w:val="left" w:pos="1800"/>
        </w:tabs>
        <w:rPr>
          <w:rFonts w:ascii="Arial" w:eastAsia="Arial" w:hAnsi="Arial" w:cs="Arial"/>
          <w:sz w:val="22"/>
          <w:szCs w:val="22"/>
        </w:rPr>
      </w:pPr>
    </w:p>
    <w:p w14:paraId="1DDDAD27" w14:textId="77777777" w:rsidR="001F0EE7" w:rsidRDefault="00761EE0">
      <w:pPr>
        <w:widowControl w:val="0"/>
        <w:numPr>
          <w:ilvl w:val="0"/>
          <w:numId w:val="3"/>
        </w:numPr>
        <w:tabs>
          <w:tab w:val="left" w:pos="-1305"/>
        </w:tabs>
        <w:ind w:left="1530" w:hanging="135"/>
        <w:rPr>
          <w:rFonts w:ascii="Arial" w:eastAsia="Arial" w:hAnsi="Arial" w:cs="Arial"/>
          <w:sz w:val="22"/>
          <w:szCs w:val="22"/>
        </w:rPr>
      </w:pPr>
      <w:r>
        <w:rPr>
          <w:rFonts w:ascii="Arial" w:eastAsia="Arial" w:hAnsi="Arial" w:cs="Arial"/>
          <w:sz w:val="22"/>
          <w:szCs w:val="22"/>
        </w:rPr>
        <w:t>provide the Disclosing Party with prompt notice of any such request or requirement before disclosure so that the Disclosing Party may seek an appropriate protective order or other appropriate remedy; and</w:t>
      </w:r>
    </w:p>
    <w:p w14:paraId="5C487161" w14:textId="77777777" w:rsidR="001F0EE7" w:rsidRDefault="001F0EE7">
      <w:pPr>
        <w:widowControl w:val="0"/>
        <w:tabs>
          <w:tab w:val="left" w:pos="2160"/>
        </w:tabs>
        <w:ind w:left="2160"/>
        <w:rPr>
          <w:rFonts w:ascii="Arial" w:eastAsia="Arial" w:hAnsi="Arial" w:cs="Arial"/>
          <w:sz w:val="22"/>
          <w:szCs w:val="22"/>
        </w:rPr>
      </w:pPr>
    </w:p>
    <w:p w14:paraId="623289A0" w14:textId="77777777" w:rsidR="001F0EE7" w:rsidRDefault="00761EE0">
      <w:pPr>
        <w:widowControl w:val="0"/>
        <w:numPr>
          <w:ilvl w:val="0"/>
          <w:numId w:val="3"/>
        </w:numPr>
        <w:ind w:left="1530" w:hanging="135"/>
        <w:rPr>
          <w:rFonts w:ascii="Arial" w:eastAsia="Arial" w:hAnsi="Arial" w:cs="Arial"/>
          <w:sz w:val="22"/>
          <w:szCs w:val="22"/>
        </w:rPr>
      </w:pPr>
      <w:r>
        <w:rPr>
          <w:rFonts w:ascii="Arial" w:eastAsia="Arial" w:hAnsi="Arial" w:cs="Arial"/>
          <w:sz w:val="22"/>
          <w:szCs w:val="22"/>
        </w:rPr>
        <w:t xml:space="preserve">provide reasonable assistance to the Disclosing Party in obtaining any such protective order. </w:t>
      </w:r>
    </w:p>
    <w:p w14:paraId="47D6B4D6" w14:textId="77777777" w:rsidR="001F0EE7" w:rsidRDefault="001F0EE7">
      <w:pPr>
        <w:ind w:left="720"/>
        <w:rPr>
          <w:rFonts w:ascii="Arial" w:eastAsia="Arial" w:hAnsi="Arial" w:cs="Arial"/>
          <w:sz w:val="22"/>
          <w:szCs w:val="22"/>
        </w:rPr>
      </w:pPr>
    </w:p>
    <w:p w14:paraId="12E45D4C" w14:textId="77777777" w:rsidR="001F0EE7" w:rsidRDefault="00761EE0">
      <w:pPr>
        <w:widowControl w:val="0"/>
        <w:ind w:left="1110" w:hanging="720"/>
        <w:rPr>
          <w:rFonts w:ascii="Arial" w:eastAsia="Arial" w:hAnsi="Arial" w:cs="Arial"/>
          <w:sz w:val="22"/>
          <w:szCs w:val="22"/>
        </w:rPr>
      </w:pPr>
      <w:r>
        <w:rPr>
          <w:rFonts w:ascii="Arial" w:eastAsia="Arial" w:hAnsi="Arial" w:cs="Arial"/>
          <w:sz w:val="22"/>
          <w:szCs w:val="22"/>
        </w:rPr>
        <w:tab/>
        <w:t xml:space="preserve">If the Receiving Party is nonetheless legally compelled or otherwise required to disclose, the Receiving Party will furnish only that portion of the Confidential Information that is legally required and shall make reasonable efforts to obtain reliable assurance that confidential treatment will be accorded any part of the Confidential Information so disclosed. </w:t>
      </w:r>
    </w:p>
    <w:p w14:paraId="5DDBE122"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758BBDA" w14:textId="77777777" w:rsidR="001F0EE7" w:rsidRDefault="001F0EE7">
      <w:pPr>
        <w:widowControl w:val="0"/>
        <w:tabs>
          <w:tab w:val="left" w:pos="360"/>
        </w:tabs>
        <w:rPr>
          <w:rFonts w:ascii="Arial" w:eastAsia="Arial" w:hAnsi="Arial" w:cs="Arial"/>
          <w:b/>
          <w:sz w:val="22"/>
          <w:szCs w:val="22"/>
        </w:rPr>
      </w:pPr>
    </w:p>
    <w:p w14:paraId="022B869F" w14:textId="77777777" w:rsidR="001F0EE7" w:rsidRDefault="00761EE0">
      <w:pPr>
        <w:widowControl w:val="0"/>
        <w:pBdr>
          <w:top w:val="nil"/>
          <w:left w:val="nil"/>
          <w:bottom w:val="nil"/>
          <w:right w:val="nil"/>
          <w:between w:val="nil"/>
        </w:pBdr>
        <w:tabs>
          <w:tab w:val="left" w:pos="570"/>
        </w:tabs>
        <w:rPr>
          <w:rFonts w:ascii="Arial" w:eastAsia="Arial" w:hAnsi="Arial" w:cs="Arial"/>
          <w:b/>
          <w:sz w:val="22"/>
          <w:szCs w:val="22"/>
        </w:rPr>
      </w:pPr>
      <w:r>
        <w:rPr>
          <w:rFonts w:ascii="Arial" w:eastAsia="Arial" w:hAnsi="Arial" w:cs="Arial"/>
          <w:b/>
          <w:sz w:val="22"/>
          <w:szCs w:val="22"/>
        </w:rPr>
        <w:t>4.</w:t>
      </w:r>
      <w:r>
        <w:rPr>
          <w:rFonts w:ascii="Arial" w:eastAsia="Arial" w:hAnsi="Arial" w:cs="Arial"/>
          <w:b/>
          <w:sz w:val="22"/>
          <w:szCs w:val="22"/>
        </w:rPr>
        <w:tab/>
        <w:t>OBLIGATION TO MAINTAIN CONFIDENTIALITY.</w:t>
      </w:r>
    </w:p>
    <w:p w14:paraId="5AD82ED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b/>
          <w:sz w:val="22"/>
          <w:szCs w:val="22"/>
        </w:rPr>
      </w:pPr>
    </w:p>
    <w:p w14:paraId="328AE1D4" w14:textId="1F55755C" w:rsidR="001F0EE7" w:rsidRDefault="00761EE0">
      <w:pPr>
        <w:widowControl w:val="0"/>
        <w:pBdr>
          <w:top w:val="nil"/>
          <w:left w:val="nil"/>
          <w:bottom w:val="nil"/>
          <w:right w:val="nil"/>
          <w:between w:val="nil"/>
        </w:pBdr>
        <w:ind w:left="1110" w:hanging="570"/>
        <w:rPr>
          <w:rFonts w:ascii="Arial" w:eastAsia="Arial" w:hAnsi="Arial" w:cs="Arial"/>
          <w:color w:val="000000"/>
          <w:sz w:val="22"/>
          <w:szCs w:val="22"/>
        </w:rPr>
      </w:pPr>
      <w:r>
        <w:rPr>
          <w:rFonts w:ascii="Arial" w:eastAsia="Arial" w:hAnsi="Arial" w:cs="Arial"/>
          <w:b/>
          <w:sz w:val="22"/>
          <w:szCs w:val="22"/>
        </w:rPr>
        <w:t>(a)</w:t>
      </w:r>
      <w:r>
        <w:rPr>
          <w:rFonts w:ascii="Arial" w:eastAsia="Arial" w:hAnsi="Arial" w:cs="Arial"/>
          <w:b/>
          <w:sz w:val="22"/>
          <w:szCs w:val="22"/>
        </w:rPr>
        <w:tab/>
      </w:r>
      <w:r>
        <w:rPr>
          <w:rFonts w:ascii="Arial" w:eastAsia="Arial" w:hAnsi="Arial" w:cs="Arial"/>
          <w:b/>
          <w:color w:val="000000"/>
          <w:sz w:val="22"/>
          <w:szCs w:val="22"/>
        </w:rPr>
        <w:t>Confidentiality.</w:t>
      </w:r>
      <w:r>
        <w:rPr>
          <w:rFonts w:ascii="Arial" w:eastAsia="Arial" w:hAnsi="Arial" w:cs="Arial"/>
          <w:color w:val="000000"/>
          <w:sz w:val="22"/>
          <w:szCs w:val="22"/>
        </w:rPr>
        <w:t xml:space="preserve"> The Receiving Party </w:t>
      </w:r>
      <w:commentRangeStart w:id="50"/>
      <w:r>
        <w:rPr>
          <w:rFonts w:ascii="Arial" w:eastAsia="Arial" w:hAnsi="Arial" w:cs="Arial"/>
          <w:color w:val="000000"/>
          <w:sz w:val="22"/>
          <w:szCs w:val="22"/>
        </w:rPr>
        <w:t xml:space="preserve">shall keep the Confidential Information </w:t>
      </w:r>
      <w:r>
        <w:rPr>
          <w:rFonts w:ascii="Arial" w:eastAsia="Arial" w:hAnsi="Arial" w:cs="Arial"/>
          <w:color w:val="000000"/>
          <w:sz w:val="22"/>
          <w:szCs w:val="22"/>
        </w:rPr>
        <w:lastRenderedPageBreak/>
        <w:t>confidential</w:t>
      </w:r>
      <w:commentRangeEnd w:id="50"/>
      <w:r w:rsidR="008462B9">
        <w:rPr>
          <w:rStyle w:val="CommentReference"/>
        </w:rPr>
        <w:commentReference w:id="50"/>
      </w:r>
      <w:ins w:id="51" w:author="New Relic Legal" w:date="2020-12-21T13:30:00Z">
        <w:r w:rsidR="00C47B9C">
          <w:rPr>
            <w:rFonts w:ascii="Arial" w:eastAsia="Arial" w:hAnsi="Arial" w:cs="Arial"/>
            <w:color w:val="000000"/>
            <w:sz w:val="22"/>
            <w:szCs w:val="22"/>
          </w:rPr>
          <w:t xml:space="preserve"> </w:t>
        </w:r>
      </w:ins>
      <w:ins w:id="52" w:author="New Relic Legal" w:date="2020-12-21T14:43:00Z">
        <w:r w:rsidR="00F01393">
          <w:rPr>
            <w:rFonts w:ascii="Arial" w:eastAsia="Arial" w:hAnsi="Arial" w:cs="Arial"/>
            <w:color w:val="000000"/>
            <w:sz w:val="22"/>
            <w:szCs w:val="22"/>
          </w:rPr>
          <w:t xml:space="preserve"> by </w:t>
        </w:r>
      </w:ins>
      <w:ins w:id="53" w:author="New Relic Legal" w:date="2020-12-21T13:30:00Z">
        <w:r w:rsidR="00C47B9C">
          <w:rPr>
            <w:rFonts w:ascii="Arial" w:eastAsia="Arial" w:hAnsi="Arial" w:cs="Arial"/>
            <w:color w:val="000000"/>
            <w:sz w:val="22"/>
            <w:szCs w:val="22"/>
          </w:rPr>
          <w:t>maintain</w:t>
        </w:r>
      </w:ins>
      <w:ins w:id="54" w:author="New Relic Legal" w:date="2020-12-21T14:43:00Z">
        <w:r w:rsidR="00F01393">
          <w:rPr>
            <w:rFonts w:ascii="Arial" w:eastAsia="Arial" w:hAnsi="Arial" w:cs="Arial"/>
            <w:color w:val="000000"/>
            <w:sz w:val="22"/>
            <w:szCs w:val="22"/>
          </w:rPr>
          <w:t>ing</w:t>
        </w:r>
      </w:ins>
      <w:ins w:id="55" w:author="New Relic Legal" w:date="2020-12-21T13:30:00Z">
        <w:r w:rsidR="00C47B9C">
          <w:rPr>
            <w:rFonts w:ascii="Arial" w:eastAsia="Arial" w:hAnsi="Arial" w:cs="Arial"/>
            <w:color w:val="000000"/>
            <w:sz w:val="22"/>
            <w:szCs w:val="22"/>
          </w:rPr>
          <w:t xml:space="preserve"> at least industry standards of protection for this type of Confidential Information</w:t>
        </w:r>
      </w:ins>
      <w:r>
        <w:rPr>
          <w:rFonts w:ascii="Arial" w:eastAsia="Arial" w:hAnsi="Arial" w:cs="Arial"/>
          <w:color w:val="000000"/>
          <w:sz w:val="22"/>
          <w:szCs w:val="22"/>
        </w:rPr>
        <w:t>. Except as otherwise required by law, the Receiving Party may not:</w:t>
      </w:r>
    </w:p>
    <w:p w14:paraId="15065111" w14:textId="77777777" w:rsidR="001F0EE7" w:rsidRDefault="00761EE0">
      <w:pPr>
        <w:widowControl w:val="0"/>
        <w:tabs>
          <w:tab w:val="left" w:pos="3810"/>
        </w:tabs>
        <w:rPr>
          <w:rFonts w:ascii="Arial" w:eastAsia="Arial" w:hAnsi="Arial" w:cs="Arial"/>
          <w:sz w:val="22"/>
          <w:szCs w:val="22"/>
        </w:rPr>
      </w:pPr>
      <w:r>
        <w:rPr>
          <w:rFonts w:ascii="Arial" w:eastAsia="Arial" w:hAnsi="Arial" w:cs="Arial"/>
          <w:sz w:val="22"/>
          <w:szCs w:val="22"/>
        </w:rPr>
        <w:tab/>
      </w:r>
    </w:p>
    <w:p w14:paraId="2E60C4DB" w14:textId="0CCF27D0" w:rsidR="001F0EE7" w:rsidDel="009E68C6" w:rsidRDefault="00761EE0">
      <w:pPr>
        <w:widowControl w:val="0"/>
        <w:numPr>
          <w:ilvl w:val="0"/>
          <w:numId w:val="2"/>
        </w:numPr>
        <w:pBdr>
          <w:top w:val="nil"/>
          <w:left w:val="nil"/>
          <w:bottom w:val="nil"/>
          <w:right w:val="nil"/>
          <w:between w:val="nil"/>
        </w:pBdr>
        <w:ind w:left="1530" w:hanging="135"/>
        <w:rPr>
          <w:del w:id="56" w:author="New Relic Legal" w:date="2020-12-21T13:45:00Z"/>
          <w:rFonts w:ascii="Arial" w:eastAsia="Arial" w:hAnsi="Arial" w:cs="Arial"/>
          <w:sz w:val="22"/>
          <w:szCs w:val="22"/>
        </w:rPr>
      </w:pPr>
      <w:commentRangeStart w:id="57"/>
      <w:r>
        <w:rPr>
          <w:rFonts w:ascii="Arial" w:eastAsia="Arial" w:hAnsi="Arial" w:cs="Arial"/>
          <w:color w:val="000000"/>
          <w:sz w:val="22"/>
          <w:szCs w:val="22"/>
        </w:rPr>
        <w:t>disclose any Confidential Information to any person or entity other than</w:t>
      </w:r>
      <w:r>
        <w:rPr>
          <w:rFonts w:ascii="Arial" w:eastAsia="Arial" w:hAnsi="Arial" w:cs="Arial"/>
          <w:sz w:val="22"/>
          <w:szCs w:val="22"/>
        </w:rPr>
        <w:t xml:space="preserve"> </w:t>
      </w:r>
      <w:r>
        <w:rPr>
          <w:rFonts w:ascii="Arial" w:eastAsia="Arial" w:hAnsi="Arial" w:cs="Arial"/>
          <w:color w:val="000000"/>
          <w:sz w:val="22"/>
          <w:szCs w:val="22"/>
        </w:rPr>
        <w:t>a Receiving Party</w:t>
      </w:r>
      <w:r>
        <w:rPr>
          <w:rFonts w:ascii="Arial" w:eastAsia="Arial" w:hAnsi="Arial" w:cs="Arial"/>
          <w:sz w:val="22"/>
          <w:szCs w:val="22"/>
        </w:rPr>
        <w:t>’s Representatives</w:t>
      </w:r>
      <w:ins w:id="58" w:author="New Relic Legal" w:date="2020-12-21T13:41:00Z">
        <w:r w:rsidR="009E68C6">
          <w:rPr>
            <w:rFonts w:ascii="Arial" w:eastAsia="Arial" w:hAnsi="Arial" w:cs="Arial"/>
            <w:sz w:val="22"/>
            <w:szCs w:val="22"/>
          </w:rPr>
          <w:t xml:space="preserve"> without the Disclosing Party’s prior written consent. Receiving Party’s “</w:t>
        </w:r>
        <w:r w:rsidR="009E68C6" w:rsidRPr="00932CB0">
          <w:rPr>
            <w:rFonts w:ascii="Arial" w:eastAsia="Arial" w:hAnsi="Arial" w:cs="Arial"/>
            <w:b/>
            <w:bCs/>
            <w:sz w:val="22"/>
            <w:szCs w:val="22"/>
          </w:rPr>
          <w:t>Representatives</w:t>
        </w:r>
        <w:r w:rsidR="009E68C6">
          <w:rPr>
            <w:rFonts w:ascii="Arial" w:eastAsia="Arial" w:hAnsi="Arial" w:cs="Arial"/>
            <w:sz w:val="22"/>
            <w:szCs w:val="22"/>
          </w:rPr>
          <w:t>” are those persons,</w:t>
        </w:r>
      </w:ins>
      <w:del w:id="59" w:author="New Relic Legal" w:date="2020-12-21T13:43:00Z">
        <w:r w:rsidDel="009E68C6">
          <w:rPr>
            <w:rFonts w:ascii="Arial" w:eastAsia="Arial" w:hAnsi="Arial" w:cs="Arial"/>
            <w:sz w:val="22"/>
            <w:szCs w:val="22"/>
          </w:rPr>
          <w:delText>,</w:delText>
        </w:r>
      </w:del>
      <w:r w:rsidR="00E24084">
        <w:rPr>
          <w:rFonts w:ascii="Arial" w:eastAsia="Arial" w:hAnsi="Arial" w:cs="Arial"/>
          <w:sz w:val="22"/>
          <w:szCs w:val="22"/>
        </w:rPr>
        <w:t xml:space="preserve"> </w:t>
      </w:r>
      <w:del w:id="60" w:author="New Relic Legal" w:date="2020-12-21T13:41:00Z">
        <w:r w:rsidDel="009E68C6">
          <w:rPr>
            <w:rFonts w:ascii="Arial" w:eastAsia="Arial" w:hAnsi="Arial" w:cs="Arial"/>
            <w:sz w:val="22"/>
            <w:szCs w:val="22"/>
          </w:rPr>
          <w:delText>[which includes</w:delText>
        </w:r>
      </w:del>
      <w:ins w:id="61" w:author="New Relic Legal" w:date="2020-12-21T13:43:00Z">
        <w:r w:rsidR="009E68C6">
          <w:rPr>
            <w:rFonts w:ascii="Arial" w:eastAsia="Arial" w:hAnsi="Arial" w:cs="Arial"/>
            <w:sz w:val="22"/>
            <w:szCs w:val="22"/>
          </w:rPr>
          <w:t xml:space="preserve">including </w:t>
        </w:r>
      </w:ins>
      <w:del w:id="62" w:author="New Relic Legal" w:date="2020-12-21T13:43:00Z">
        <w:r w:rsidDel="009E68C6">
          <w:rPr>
            <w:rFonts w:ascii="Arial" w:eastAsia="Arial" w:hAnsi="Arial" w:cs="Arial"/>
            <w:sz w:val="22"/>
            <w:szCs w:val="22"/>
          </w:rPr>
          <w:delText xml:space="preserve"> </w:delText>
        </w:r>
      </w:del>
      <w:del w:id="63" w:author="New Relic Legal" w:date="2020-12-21T13:41:00Z">
        <w:r w:rsidDel="009E68C6">
          <w:rPr>
            <w:rFonts w:ascii="Arial" w:eastAsia="Arial" w:hAnsi="Arial" w:cs="Arial"/>
            <w:sz w:val="22"/>
            <w:szCs w:val="22"/>
          </w:rPr>
          <w:delText xml:space="preserve">only </w:delText>
        </w:r>
      </w:del>
      <w:r>
        <w:rPr>
          <w:rFonts w:ascii="Arial" w:eastAsia="Arial" w:hAnsi="Arial" w:cs="Arial"/>
          <w:sz w:val="22"/>
          <w:szCs w:val="22"/>
        </w:rPr>
        <w:t xml:space="preserve">its employees, agents, officers, and advisors which includes only </w:t>
      </w:r>
      <w:r>
        <w:rPr>
          <w:rFonts w:ascii="Arial" w:eastAsia="Arial" w:hAnsi="Arial" w:cs="Arial"/>
          <w:color w:val="000000"/>
          <w:sz w:val="22"/>
          <w:szCs w:val="22"/>
        </w:rPr>
        <w:t>[representativesDefined]</w:t>
      </w:r>
      <w:r>
        <w:rPr>
          <w:rFonts w:ascii="Arial" w:eastAsia="Arial" w:hAnsi="Arial" w:cs="Arial"/>
          <w:sz w:val="22"/>
          <w:szCs w:val="22"/>
        </w:rPr>
        <w:t>,]</w:t>
      </w:r>
      <w:ins w:id="64" w:author="New Relic Legal" w:date="2020-12-21T13:44:00Z">
        <w:r w:rsidR="009E68C6">
          <w:rPr>
            <w:rFonts w:ascii="Arial" w:eastAsia="Arial" w:hAnsi="Arial" w:cs="Arial"/>
            <w:sz w:val="22"/>
            <w:szCs w:val="22"/>
          </w:rPr>
          <w:t>:</w:t>
        </w:r>
      </w:ins>
      <w:r>
        <w:rPr>
          <w:rFonts w:ascii="Arial" w:eastAsia="Arial" w:hAnsi="Arial" w:cs="Arial"/>
          <w:sz w:val="22"/>
          <w:szCs w:val="22"/>
        </w:rPr>
        <w:t xml:space="preserve"> </w:t>
      </w:r>
      <w:del w:id="65" w:author="New Relic Legal" w:date="2020-12-21T13:44:00Z">
        <w:r w:rsidDel="009E68C6">
          <w:rPr>
            <w:rFonts w:ascii="Arial" w:eastAsia="Arial" w:hAnsi="Arial" w:cs="Arial"/>
            <w:color w:val="000000"/>
            <w:sz w:val="22"/>
            <w:szCs w:val="22"/>
          </w:rPr>
          <w:delText>who</w:delText>
        </w:r>
      </w:del>
      <w:ins w:id="66" w:author="New Relic Legal" w:date="2020-12-21T13:42:00Z">
        <w:r w:rsidR="009E68C6">
          <w:rPr>
            <w:rFonts w:ascii="Arial" w:eastAsia="Arial" w:hAnsi="Arial" w:cs="Arial"/>
            <w:color w:val="000000"/>
            <w:sz w:val="22"/>
            <w:szCs w:val="22"/>
          </w:rPr>
          <w:t>(1)</w:t>
        </w:r>
      </w:ins>
      <w:r>
        <w:rPr>
          <w:rFonts w:ascii="Arial" w:eastAsia="Arial" w:hAnsi="Arial" w:cs="Arial"/>
          <w:color w:val="000000"/>
          <w:sz w:val="22"/>
          <w:szCs w:val="22"/>
        </w:rPr>
        <w:t xml:space="preserve"> </w:t>
      </w:r>
      <w:ins w:id="67" w:author="New Relic Legal" w:date="2020-12-21T13:44:00Z">
        <w:r w:rsidR="009E68C6">
          <w:rPr>
            <w:rFonts w:ascii="Arial" w:eastAsia="Arial" w:hAnsi="Arial" w:cs="Arial"/>
            <w:color w:val="000000"/>
            <w:sz w:val="22"/>
            <w:szCs w:val="22"/>
          </w:rPr>
          <w:t xml:space="preserve">who </w:t>
        </w:r>
      </w:ins>
      <w:r>
        <w:rPr>
          <w:rFonts w:ascii="Arial" w:eastAsia="Arial" w:hAnsi="Arial" w:cs="Arial"/>
          <w:color w:val="000000"/>
          <w:sz w:val="22"/>
          <w:szCs w:val="22"/>
        </w:rPr>
        <w:t xml:space="preserve">needs to know the Confidential Information for the </w:t>
      </w:r>
      <w:r>
        <w:rPr>
          <w:rFonts w:ascii="Arial" w:eastAsia="Arial" w:hAnsi="Arial" w:cs="Arial"/>
          <w:sz w:val="22"/>
          <w:szCs w:val="22"/>
        </w:rPr>
        <w:t>Purpose</w:t>
      </w:r>
      <w:ins w:id="68" w:author="New Relic Legal" w:date="2020-12-21T13:42:00Z">
        <w:r w:rsidR="009E68C6">
          <w:rPr>
            <w:rFonts w:ascii="Arial" w:eastAsia="Arial" w:hAnsi="Arial" w:cs="Arial"/>
            <w:sz w:val="22"/>
            <w:szCs w:val="22"/>
          </w:rPr>
          <w:t>;</w:t>
        </w:r>
      </w:ins>
      <w:del w:id="69" w:author="New Relic Legal" w:date="2020-12-21T13:42:00Z">
        <w:r w:rsidDel="009E68C6">
          <w:rPr>
            <w:rFonts w:ascii="Arial" w:eastAsia="Arial" w:hAnsi="Arial" w:cs="Arial"/>
            <w:color w:val="000000"/>
            <w:sz w:val="22"/>
            <w:szCs w:val="22"/>
          </w:rPr>
          <w:delText>, provided</w:delText>
        </w:r>
        <w:r w:rsidDel="009E68C6">
          <w:rPr>
            <w:rFonts w:ascii="Arial" w:eastAsia="Arial" w:hAnsi="Arial" w:cs="Arial"/>
            <w:sz w:val="22"/>
            <w:szCs w:val="22"/>
          </w:rPr>
          <w:delText xml:space="preserve"> such representative</w:delText>
        </w:r>
      </w:del>
      <w:ins w:id="70" w:author="New Relic Legal" w:date="2020-12-21T13:33:00Z">
        <w:r w:rsidR="00C47B9C">
          <w:rPr>
            <w:rFonts w:ascii="Arial" w:eastAsia="Arial" w:hAnsi="Arial" w:cs="Arial"/>
            <w:sz w:val="22"/>
            <w:szCs w:val="22"/>
          </w:rPr>
          <w:t xml:space="preserve"> (</w:t>
        </w:r>
      </w:ins>
      <w:ins w:id="71" w:author="New Relic Legal" w:date="2020-12-21T13:42:00Z">
        <w:r w:rsidR="009E68C6">
          <w:rPr>
            <w:rFonts w:ascii="Arial" w:eastAsia="Arial" w:hAnsi="Arial" w:cs="Arial"/>
            <w:sz w:val="22"/>
            <w:szCs w:val="22"/>
          </w:rPr>
          <w:t>2</w:t>
        </w:r>
      </w:ins>
      <w:ins w:id="72" w:author="New Relic Legal" w:date="2020-12-21T13:33:00Z">
        <w:r w:rsidR="00C47B9C">
          <w:rPr>
            <w:rFonts w:ascii="Arial" w:eastAsia="Arial" w:hAnsi="Arial" w:cs="Arial"/>
            <w:sz w:val="22"/>
            <w:szCs w:val="22"/>
          </w:rPr>
          <w:t>)</w:t>
        </w:r>
      </w:ins>
      <w:r>
        <w:rPr>
          <w:rFonts w:ascii="Arial" w:eastAsia="Arial" w:hAnsi="Arial" w:cs="Arial"/>
          <w:color w:val="000000"/>
          <w:sz w:val="22"/>
          <w:szCs w:val="22"/>
        </w:rPr>
        <w:t xml:space="preserve"> </w:t>
      </w:r>
      <w:ins w:id="73" w:author="New Relic Legal" w:date="2020-12-21T13:42:00Z">
        <w:r w:rsidR="009E68C6">
          <w:rPr>
            <w:rFonts w:ascii="Arial" w:eastAsia="Arial" w:hAnsi="Arial" w:cs="Arial"/>
            <w:color w:val="000000"/>
            <w:sz w:val="22"/>
            <w:szCs w:val="22"/>
          </w:rPr>
          <w:t>are</w:t>
        </w:r>
      </w:ins>
      <w:del w:id="74" w:author="New Relic Legal" w:date="2020-12-21T13:42:00Z">
        <w:r w:rsidDel="009E68C6">
          <w:rPr>
            <w:rFonts w:ascii="Arial" w:eastAsia="Arial" w:hAnsi="Arial" w:cs="Arial"/>
            <w:color w:val="000000"/>
            <w:sz w:val="22"/>
            <w:szCs w:val="22"/>
          </w:rPr>
          <w:delText>is</w:delText>
        </w:r>
      </w:del>
      <w:r>
        <w:rPr>
          <w:rFonts w:ascii="Arial" w:eastAsia="Arial" w:hAnsi="Arial" w:cs="Arial"/>
          <w:color w:val="000000"/>
          <w:sz w:val="22"/>
          <w:szCs w:val="22"/>
        </w:rPr>
        <w:t xml:space="preserve"> bound to confidenti</w:t>
      </w:r>
      <w:r>
        <w:rPr>
          <w:rFonts w:ascii="Arial" w:eastAsia="Arial" w:hAnsi="Arial" w:cs="Arial"/>
          <w:sz w:val="22"/>
          <w:szCs w:val="22"/>
        </w:rPr>
        <w:t>ality obligations</w:t>
      </w:r>
      <w:ins w:id="75" w:author="New Relic Legal" w:date="2020-12-21T13:44:00Z">
        <w:r w:rsidR="009E68C6">
          <w:rPr>
            <w:rFonts w:ascii="Arial" w:eastAsia="Arial" w:hAnsi="Arial" w:cs="Arial"/>
            <w:sz w:val="22"/>
            <w:szCs w:val="22"/>
          </w:rPr>
          <w:t xml:space="preserve"> no less protective than this agreement</w:t>
        </w:r>
      </w:ins>
      <w:ins w:id="76" w:author="New Relic Legal" w:date="2020-12-21T13:33:00Z">
        <w:r w:rsidR="00C47B9C">
          <w:rPr>
            <w:rFonts w:ascii="Arial" w:eastAsia="Arial" w:hAnsi="Arial" w:cs="Arial"/>
            <w:sz w:val="22"/>
            <w:szCs w:val="22"/>
          </w:rPr>
          <w:t xml:space="preserve"> that extend to the Confidential Information</w:t>
        </w:r>
      </w:ins>
      <w:del w:id="77" w:author="New Relic Legal" w:date="2020-12-21T13:44:00Z">
        <w:r w:rsidDel="009E68C6">
          <w:rPr>
            <w:rFonts w:ascii="Arial" w:eastAsia="Arial" w:hAnsi="Arial" w:cs="Arial"/>
            <w:sz w:val="22"/>
            <w:szCs w:val="22"/>
          </w:rPr>
          <w:delText xml:space="preserve"> no less protective than this agreement</w:delText>
        </w:r>
      </w:del>
      <w:ins w:id="78" w:author="New Relic Legal" w:date="2020-12-21T13:42:00Z">
        <w:r w:rsidR="009E68C6">
          <w:rPr>
            <w:rFonts w:ascii="Arial" w:eastAsia="Arial" w:hAnsi="Arial" w:cs="Arial"/>
            <w:sz w:val="22"/>
            <w:szCs w:val="22"/>
          </w:rPr>
          <w:t>;</w:t>
        </w:r>
      </w:ins>
      <w:r>
        <w:rPr>
          <w:rFonts w:ascii="Arial" w:eastAsia="Arial" w:hAnsi="Arial" w:cs="Arial"/>
          <w:sz w:val="22"/>
          <w:szCs w:val="22"/>
        </w:rPr>
        <w:t xml:space="preserve"> and </w:t>
      </w:r>
      <w:ins w:id="79" w:author="New Relic Legal" w:date="2020-12-21T13:34:00Z">
        <w:r w:rsidR="00C47B9C">
          <w:rPr>
            <w:rFonts w:ascii="Arial" w:eastAsia="Arial" w:hAnsi="Arial" w:cs="Arial"/>
            <w:sz w:val="22"/>
            <w:szCs w:val="22"/>
          </w:rPr>
          <w:t>(</w:t>
        </w:r>
      </w:ins>
      <w:ins w:id="80" w:author="New Relic Legal" w:date="2020-12-21T13:42:00Z">
        <w:r w:rsidR="009E68C6">
          <w:rPr>
            <w:rFonts w:ascii="Arial" w:eastAsia="Arial" w:hAnsi="Arial" w:cs="Arial"/>
            <w:sz w:val="22"/>
            <w:szCs w:val="22"/>
          </w:rPr>
          <w:t>3</w:t>
        </w:r>
      </w:ins>
      <w:ins w:id="81" w:author="New Relic Legal" w:date="2020-12-21T13:34:00Z">
        <w:r w:rsidR="00C47B9C">
          <w:rPr>
            <w:rFonts w:ascii="Arial" w:eastAsia="Arial" w:hAnsi="Arial" w:cs="Arial"/>
            <w:sz w:val="22"/>
            <w:szCs w:val="22"/>
          </w:rPr>
          <w:t xml:space="preserve">) </w:t>
        </w:r>
      </w:ins>
      <w:ins w:id="82" w:author="New Relic Legal" w:date="2020-12-21T13:42:00Z">
        <w:r w:rsidR="009E68C6">
          <w:rPr>
            <w:rFonts w:ascii="Arial" w:eastAsia="Arial" w:hAnsi="Arial" w:cs="Arial"/>
            <w:sz w:val="22"/>
            <w:szCs w:val="22"/>
          </w:rPr>
          <w:t xml:space="preserve">from whom </w:t>
        </w:r>
      </w:ins>
      <w:r>
        <w:rPr>
          <w:rFonts w:ascii="Arial" w:eastAsia="Arial" w:hAnsi="Arial" w:cs="Arial"/>
          <w:sz w:val="22"/>
          <w:szCs w:val="22"/>
        </w:rPr>
        <w:t xml:space="preserve">the Receiving Party remains responsible for compliance </w:t>
      </w:r>
      <w:del w:id="83" w:author="New Relic Legal" w:date="2020-12-21T13:42:00Z">
        <w:r w:rsidDel="009E68C6">
          <w:rPr>
            <w:rFonts w:ascii="Arial" w:eastAsia="Arial" w:hAnsi="Arial" w:cs="Arial"/>
            <w:sz w:val="22"/>
            <w:szCs w:val="22"/>
          </w:rPr>
          <w:delText xml:space="preserve">by any such Representative </w:delText>
        </w:r>
      </w:del>
      <w:r>
        <w:rPr>
          <w:rFonts w:ascii="Arial" w:eastAsia="Arial" w:hAnsi="Arial" w:cs="Arial"/>
          <w:sz w:val="22"/>
          <w:szCs w:val="22"/>
        </w:rPr>
        <w:t xml:space="preserve">with the terms of this agreement; </w:t>
      </w:r>
      <w:commentRangeEnd w:id="57"/>
      <w:r w:rsidR="008462B9">
        <w:rPr>
          <w:rStyle w:val="CommentReference"/>
        </w:rPr>
        <w:commentReference w:id="57"/>
      </w:r>
    </w:p>
    <w:p w14:paraId="516CCA91" w14:textId="77777777" w:rsidR="001F0EE7" w:rsidRPr="009E68C6" w:rsidRDefault="001F0EE7" w:rsidP="00932CB0">
      <w:pPr>
        <w:widowControl w:val="0"/>
        <w:numPr>
          <w:ilvl w:val="0"/>
          <w:numId w:val="2"/>
        </w:numPr>
        <w:pBdr>
          <w:top w:val="nil"/>
          <w:left w:val="nil"/>
          <w:bottom w:val="nil"/>
          <w:right w:val="nil"/>
          <w:between w:val="nil"/>
        </w:pBdr>
        <w:ind w:left="1530" w:hanging="135"/>
        <w:rPr>
          <w:rFonts w:ascii="Arial" w:eastAsia="Arial" w:hAnsi="Arial" w:cs="Arial"/>
          <w:sz w:val="22"/>
          <w:szCs w:val="22"/>
        </w:rPr>
      </w:pPr>
    </w:p>
    <w:p w14:paraId="55A401AE" w14:textId="07E49422" w:rsidR="001F0EE7" w:rsidDel="009E68C6" w:rsidRDefault="00761EE0">
      <w:pPr>
        <w:widowControl w:val="0"/>
        <w:numPr>
          <w:ilvl w:val="0"/>
          <w:numId w:val="2"/>
        </w:numPr>
        <w:pBdr>
          <w:top w:val="nil"/>
          <w:left w:val="nil"/>
          <w:bottom w:val="nil"/>
          <w:right w:val="nil"/>
          <w:between w:val="nil"/>
        </w:pBdr>
        <w:ind w:left="1530" w:hanging="135"/>
        <w:rPr>
          <w:del w:id="84" w:author="New Relic Legal" w:date="2020-12-21T13:43:00Z"/>
          <w:rFonts w:ascii="Arial" w:eastAsia="Arial" w:hAnsi="Arial" w:cs="Arial"/>
          <w:sz w:val="22"/>
          <w:szCs w:val="22"/>
        </w:rPr>
      </w:pPr>
      <w:commentRangeStart w:id="85"/>
      <w:del w:id="86" w:author="New Relic Legal" w:date="2020-12-21T13:43:00Z">
        <w:r w:rsidDel="009E68C6">
          <w:rPr>
            <w:rFonts w:ascii="Arial" w:eastAsia="Arial" w:hAnsi="Arial" w:cs="Arial"/>
            <w:sz w:val="22"/>
            <w:szCs w:val="22"/>
          </w:rPr>
          <w:delText>disclose any Confidential Information to a third party</w:delText>
        </w:r>
      </w:del>
      <w:del w:id="87" w:author="New Relic Legal" w:date="2020-11-17T10:42:00Z">
        <w:r w:rsidDel="008462B9">
          <w:rPr>
            <w:rFonts w:ascii="Arial" w:eastAsia="Arial" w:hAnsi="Arial" w:cs="Arial"/>
            <w:sz w:val="22"/>
            <w:szCs w:val="22"/>
          </w:rPr>
          <w:delText xml:space="preserve"> </w:delText>
        </w:r>
      </w:del>
      <w:del w:id="88" w:author="New Relic Legal" w:date="2020-12-21T13:43:00Z">
        <w:r w:rsidDel="009E68C6">
          <w:rPr>
            <w:rFonts w:ascii="Arial" w:eastAsia="Arial" w:hAnsi="Arial" w:cs="Arial"/>
            <w:sz w:val="22"/>
            <w:szCs w:val="22"/>
          </w:rPr>
          <w:delText xml:space="preserve">without the Disclosing Party’s prior written authorization; or </w:delText>
        </w:r>
        <w:commentRangeEnd w:id="85"/>
        <w:r w:rsidR="008462B9" w:rsidDel="009E68C6">
          <w:rPr>
            <w:rStyle w:val="CommentReference"/>
          </w:rPr>
          <w:commentReference w:id="85"/>
        </w:r>
      </w:del>
    </w:p>
    <w:p w14:paraId="0FE1445C" w14:textId="77777777" w:rsidR="001F0EE7" w:rsidRDefault="001F0EE7">
      <w:pPr>
        <w:widowControl w:val="0"/>
        <w:rPr>
          <w:rFonts w:ascii="Arial" w:eastAsia="Arial" w:hAnsi="Arial" w:cs="Arial"/>
          <w:sz w:val="22"/>
          <w:szCs w:val="22"/>
        </w:rPr>
      </w:pPr>
    </w:p>
    <w:p w14:paraId="50083039" w14:textId="77777777" w:rsidR="001F0EE7" w:rsidRDefault="00761EE0">
      <w:pPr>
        <w:widowControl w:val="0"/>
        <w:numPr>
          <w:ilvl w:val="0"/>
          <w:numId w:val="2"/>
        </w:numPr>
        <w:pBdr>
          <w:top w:val="nil"/>
          <w:left w:val="nil"/>
          <w:bottom w:val="nil"/>
          <w:right w:val="nil"/>
          <w:between w:val="nil"/>
        </w:pBdr>
        <w:ind w:left="1530" w:hanging="135"/>
        <w:rPr>
          <w:rFonts w:ascii="Arial" w:eastAsia="Arial" w:hAnsi="Arial" w:cs="Arial"/>
          <w:sz w:val="22"/>
          <w:szCs w:val="22"/>
        </w:rPr>
      </w:pPr>
      <w:r>
        <w:rPr>
          <w:rFonts w:ascii="Arial" w:eastAsia="Arial" w:hAnsi="Arial" w:cs="Arial"/>
          <w:color w:val="000000"/>
          <w:sz w:val="22"/>
          <w:szCs w:val="22"/>
        </w:rPr>
        <w:t>use the Confidential Information other than for the Purpose.</w:t>
      </w:r>
    </w:p>
    <w:p w14:paraId="652EDA63" w14:textId="77777777" w:rsidR="001F0EE7" w:rsidRDefault="001F0EE7">
      <w:pPr>
        <w:widowControl w:val="0"/>
        <w:rPr>
          <w:rFonts w:ascii="Arial" w:eastAsia="Arial" w:hAnsi="Arial" w:cs="Arial"/>
          <w:sz w:val="22"/>
          <w:szCs w:val="22"/>
        </w:rPr>
      </w:pPr>
    </w:p>
    <w:p w14:paraId="418B4E9C" w14:textId="2D4B4C3C" w:rsidR="00F7186E" w:rsidRDefault="00761EE0">
      <w:pPr>
        <w:widowControl w:val="0"/>
        <w:pBdr>
          <w:top w:val="nil"/>
          <w:left w:val="nil"/>
          <w:bottom w:val="nil"/>
          <w:right w:val="nil"/>
          <w:between w:val="nil"/>
        </w:pBdr>
        <w:ind w:left="1110" w:hanging="570"/>
        <w:rPr>
          <w:ins w:id="89" w:author="New Relic Legal" w:date="2020-12-21T14:00:00Z"/>
          <w:rFonts w:ascii="Arial" w:eastAsia="Arial" w:hAnsi="Arial" w:cs="Arial"/>
          <w:color w:val="000000"/>
          <w:sz w:val="22"/>
          <w:szCs w:val="22"/>
        </w:rPr>
      </w:pPr>
      <w:r>
        <w:rPr>
          <w:rFonts w:ascii="Arial" w:eastAsia="Arial" w:hAnsi="Arial" w:cs="Arial"/>
          <w:b/>
          <w:sz w:val="22"/>
          <w:szCs w:val="22"/>
        </w:rPr>
        <w:t>(b)</w:t>
      </w:r>
      <w:r>
        <w:rPr>
          <w:rFonts w:ascii="Arial" w:eastAsia="Arial" w:hAnsi="Arial" w:cs="Arial"/>
          <w:b/>
          <w:sz w:val="22"/>
          <w:szCs w:val="22"/>
        </w:rPr>
        <w:tab/>
      </w:r>
      <w:r>
        <w:rPr>
          <w:rFonts w:ascii="Arial" w:eastAsia="Arial" w:hAnsi="Arial" w:cs="Arial"/>
          <w:b/>
          <w:color w:val="000000"/>
          <w:sz w:val="22"/>
          <w:szCs w:val="22"/>
        </w:rPr>
        <w:t>No Reverse Engineering.</w:t>
      </w:r>
      <w:r>
        <w:rPr>
          <w:rFonts w:ascii="Arial" w:eastAsia="Arial" w:hAnsi="Arial" w:cs="Arial"/>
          <w:color w:val="000000"/>
          <w:sz w:val="22"/>
          <w:szCs w:val="22"/>
        </w:rPr>
        <w:t xml:space="preserve"> </w:t>
      </w:r>
      <w:ins w:id="90" w:author="New Relic Legal" w:date="2020-11-17T11:01:00Z">
        <w:r w:rsidR="006720F1">
          <w:rPr>
            <w:rFonts w:ascii="Arial" w:eastAsia="Arial" w:hAnsi="Arial" w:cs="Arial"/>
            <w:color w:val="000000"/>
            <w:sz w:val="22"/>
            <w:szCs w:val="22"/>
          </w:rPr>
          <w:t>Except as allowed by law</w:t>
        </w:r>
      </w:ins>
      <w:ins w:id="91" w:author="New Relic Legal" w:date="2020-12-21T14:45:00Z">
        <w:r w:rsidR="00F01393">
          <w:rPr>
            <w:rFonts w:ascii="Arial" w:eastAsia="Arial" w:hAnsi="Arial" w:cs="Arial"/>
            <w:color w:val="000000"/>
            <w:sz w:val="22"/>
            <w:szCs w:val="22"/>
          </w:rPr>
          <w:t xml:space="preserve"> or otherwise agreed to by the parties in writing</w:t>
        </w:r>
      </w:ins>
      <w:ins w:id="92" w:author="New Relic Legal" w:date="2020-11-17T11:01:00Z">
        <w:r w:rsidR="006720F1">
          <w:rPr>
            <w:rFonts w:ascii="Arial" w:eastAsia="Arial" w:hAnsi="Arial" w:cs="Arial"/>
            <w:color w:val="000000"/>
            <w:sz w:val="22"/>
            <w:szCs w:val="22"/>
          </w:rPr>
          <w:t xml:space="preserve">, </w:t>
        </w:r>
      </w:ins>
      <w:ins w:id="93" w:author="New Relic Legal" w:date="2020-11-17T11:02:00Z">
        <w:r w:rsidR="006720F1">
          <w:rPr>
            <w:rFonts w:ascii="Arial" w:eastAsia="Arial" w:hAnsi="Arial" w:cs="Arial"/>
            <w:color w:val="000000"/>
            <w:sz w:val="22"/>
            <w:szCs w:val="22"/>
          </w:rPr>
          <w:t>t</w:t>
        </w:r>
      </w:ins>
      <w:del w:id="94" w:author="New Relic Legal" w:date="2020-11-17T11:02:00Z">
        <w:r w:rsidDel="006720F1">
          <w:rPr>
            <w:rFonts w:ascii="Arial" w:eastAsia="Arial" w:hAnsi="Arial" w:cs="Arial"/>
            <w:color w:val="000000"/>
            <w:sz w:val="22"/>
            <w:szCs w:val="22"/>
          </w:rPr>
          <w:delText>T</w:delText>
        </w:r>
      </w:del>
      <w:r>
        <w:rPr>
          <w:rFonts w:ascii="Arial" w:eastAsia="Arial" w:hAnsi="Arial" w:cs="Arial"/>
          <w:color w:val="000000"/>
          <w:sz w:val="22"/>
          <w:szCs w:val="22"/>
        </w:rPr>
        <w:t xml:space="preserve">he Receiving Party may not reverse engineer, disassemble, or decompile any prototypes, software, or other tangible objects that embody the Disclosing Party’s Confidential Information and that are provided to the Receiving Party under this agreement. </w:t>
      </w:r>
    </w:p>
    <w:p w14:paraId="7F0D5BD6" w14:textId="77777777" w:rsidR="00F7186E" w:rsidRDefault="00F7186E">
      <w:pPr>
        <w:widowControl w:val="0"/>
        <w:pBdr>
          <w:top w:val="nil"/>
          <w:left w:val="nil"/>
          <w:bottom w:val="nil"/>
          <w:right w:val="nil"/>
          <w:between w:val="nil"/>
        </w:pBdr>
        <w:ind w:left="1110" w:hanging="570"/>
        <w:rPr>
          <w:ins w:id="95" w:author="New Relic Legal" w:date="2020-12-21T13:59:00Z"/>
          <w:rFonts w:ascii="Arial" w:eastAsia="Arial" w:hAnsi="Arial" w:cs="Arial"/>
          <w:color w:val="000000"/>
          <w:sz w:val="22"/>
          <w:szCs w:val="22"/>
        </w:rPr>
      </w:pPr>
    </w:p>
    <w:p w14:paraId="517D0671" w14:textId="5F3AA292" w:rsidR="001F0EE7" w:rsidRDefault="00F01393">
      <w:pPr>
        <w:widowControl w:val="0"/>
        <w:pBdr>
          <w:top w:val="nil"/>
          <w:left w:val="nil"/>
          <w:bottom w:val="nil"/>
          <w:right w:val="nil"/>
          <w:between w:val="nil"/>
        </w:pBdr>
        <w:ind w:left="1110" w:hanging="570"/>
        <w:rPr>
          <w:rFonts w:ascii="Arial" w:eastAsia="Arial" w:hAnsi="Arial" w:cs="Arial"/>
          <w:color w:val="000000"/>
          <w:sz w:val="22"/>
          <w:szCs w:val="22"/>
        </w:rPr>
      </w:pPr>
      <w:ins w:id="96" w:author="New Relic Legal" w:date="2020-12-21T14:47:00Z">
        <w:r>
          <w:rPr>
            <w:rFonts w:ascii="Arial" w:eastAsia="Arial" w:hAnsi="Arial" w:cs="Arial"/>
            <w:b/>
            <w:sz w:val="22"/>
            <w:szCs w:val="22"/>
          </w:rPr>
          <w:t>[</w:t>
        </w:r>
      </w:ins>
      <w:commentRangeStart w:id="97"/>
      <w:ins w:id="98" w:author="New Relic Legal" w:date="2020-12-21T13:59:00Z">
        <w:r w:rsidR="00F7186E">
          <w:rPr>
            <w:rFonts w:ascii="Arial" w:eastAsia="Arial" w:hAnsi="Arial" w:cs="Arial"/>
            <w:b/>
            <w:sz w:val="22"/>
            <w:szCs w:val="22"/>
          </w:rPr>
          <w:t>(c)</w:t>
        </w:r>
        <w:r w:rsidR="00F7186E">
          <w:rPr>
            <w:rFonts w:ascii="Arial" w:eastAsia="Arial" w:hAnsi="Arial" w:cs="Arial"/>
            <w:b/>
            <w:sz w:val="22"/>
            <w:szCs w:val="22"/>
          </w:rPr>
          <w:tab/>
        </w:r>
      </w:ins>
      <w:ins w:id="99" w:author="New Relic Legal" w:date="2020-12-21T14:00:00Z">
        <w:r w:rsidR="00F7186E">
          <w:rPr>
            <w:rFonts w:ascii="Arial" w:eastAsia="Arial" w:hAnsi="Arial" w:cs="Arial"/>
            <w:b/>
            <w:sz w:val="22"/>
            <w:szCs w:val="22"/>
          </w:rPr>
          <w:t xml:space="preserve">Data Security. </w:t>
        </w:r>
      </w:ins>
      <w:ins w:id="100" w:author="New Relic Legal" w:date="2020-12-21T13:59:00Z">
        <w:r w:rsidR="00F7186E" w:rsidRPr="00932CB0">
          <w:rPr>
            <w:rFonts w:ascii="Arial" w:eastAsia="Arial" w:hAnsi="Arial" w:cs="Arial"/>
            <w:sz w:val="22"/>
            <w:szCs w:val="22"/>
          </w:rPr>
          <w:t xml:space="preserve">A Recipient </w:t>
        </w:r>
        <w:r w:rsidR="00F7186E" w:rsidRPr="00932CB0">
          <w:rPr>
            <w:rFonts w:ascii="Arial" w:hAnsi="Arial" w:cs="Arial"/>
            <w:sz w:val="22"/>
            <w:szCs w:val="22"/>
          </w:rPr>
          <w:t>must</w:t>
        </w:r>
        <w:r w:rsidR="00F7186E" w:rsidRPr="00932CB0">
          <w:rPr>
            <w:rFonts w:ascii="Arial" w:eastAsiaTheme="minorHAnsi" w:hAnsi="Arial" w:cs="Arial"/>
            <w:sz w:val="22"/>
            <w:szCs w:val="22"/>
          </w:rPr>
          <w:t xml:space="preserve"> establish and maintain data security procedures and other administrative, physical, and technical safeguards designed to: (i) protect the security, confidentiality, and integrity of Confidential Information; and (ii) prevent against the loss, theft, or other unauthorized access or alteration of all Confidential Information in Recipient’s possession or under its control. These safeguards must be as rigorous as accepted security standards in the industry and meet or exceed the requirements of applicable </w:t>
        </w:r>
        <w:r w:rsidR="00F7186E" w:rsidRPr="00932CB0">
          <w:rPr>
            <w:rFonts w:ascii="Arial" w:hAnsi="Arial" w:cs="Arial"/>
            <w:sz w:val="22"/>
            <w:szCs w:val="22"/>
          </w:rPr>
          <w:t>l</w:t>
        </w:r>
        <w:r w:rsidR="00F7186E" w:rsidRPr="00932CB0">
          <w:rPr>
            <w:rFonts w:ascii="Arial" w:eastAsiaTheme="minorHAnsi" w:hAnsi="Arial" w:cs="Arial"/>
            <w:sz w:val="22"/>
            <w:szCs w:val="22"/>
          </w:rPr>
          <w:t>aw</w:t>
        </w:r>
        <w:r w:rsidR="00F7186E" w:rsidRPr="00932CB0">
          <w:rPr>
            <w:rFonts w:ascii="Arial" w:hAnsi="Arial" w:cs="Arial"/>
            <w:sz w:val="22"/>
            <w:szCs w:val="22"/>
          </w:rPr>
          <w:t>s</w:t>
        </w:r>
        <w:r w:rsidR="00F7186E" w:rsidRPr="00932CB0">
          <w:rPr>
            <w:rFonts w:ascii="Arial" w:eastAsiaTheme="minorHAnsi" w:hAnsi="Arial" w:cs="Arial"/>
            <w:sz w:val="22"/>
            <w:szCs w:val="22"/>
          </w:rPr>
          <w:t>.</w:t>
        </w:r>
      </w:ins>
      <w:commentRangeEnd w:id="97"/>
      <w:ins w:id="101" w:author="New Relic Legal" w:date="2020-12-21T14:00:00Z">
        <w:r w:rsidR="00F7186E">
          <w:rPr>
            <w:rStyle w:val="CommentReference"/>
          </w:rPr>
          <w:commentReference w:id="97"/>
        </w:r>
      </w:ins>
      <w:ins w:id="102" w:author="New Relic Legal" w:date="2020-12-21T14:47:00Z">
        <w:r>
          <w:rPr>
            <w:rFonts w:ascii="Arial" w:eastAsiaTheme="minorHAnsi" w:hAnsi="Arial" w:cs="Arial"/>
            <w:sz w:val="22"/>
            <w:szCs w:val="22"/>
          </w:rPr>
          <w:t>]</w:t>
        </w:r>
      </w:ins>
      <w:r w:rsidR="00761EE0">
        <w:rPr>
          <w:rFonts w:ascii="Arial" w:eastAsia="Arial" w:hAnsi="Arial" w:cs="Arial"/>
          <w:color w:val="000000"/>
          <w:sz w:val="22"/>
          <w:szCs w:val="22"/>
        </w:rPr>
        <w:t xml:space="preserve"> </w:t>
      </w:r>
    </w:p>
    <w:p w14:paraId="446D0E44" w14:textId="77777777" w:rsidR="001F0EE7" w:rsidRDefault="001F0EE7">
      <w:pPr>
        <w:widowControl w:val="0"/>
        <w:rPr>
          <w:rFonts w:ascii="Arial" w:eastAsia="Arial" w:hAnsi="Arial" w:cs="Arial"/>
          <w:sz w:val="22"/>
          <w:szCs w:val="22"/>
        </w:rPr>
      </w:pPr>
    </w:p>
    <w:p w14:paraId="26C93227" w14:textId="77777777" w:rsidR="001F0EE7" w:rsidRDefault="00761EE0">
      <w:pPr>
        <w:keepNext/>
        <w:widowControl w:val="0"/>
        <w:tabs>
          <w:tab w:val="left" w:pos="540"/>
        </w:tabs>
        <w:rPr>
          <w:rFonts w:ascii="Arial" w:eastAsia="Arial" w:hAnsi="Arial" w:cs="Arial"/>
          <w:color w:val="000000"/>
          <w:sz w:val="22"/>
          <w:szCs w:val="22"/>
        </w:rPr>
      </w:pPr>
      <w:r>
        <w:rPr>
          <w:rFonts w:ascii="Arial" w:eastAsia="Arial" w:hAnsi="Arial" w:cs="Arial"/>
          <w:b/>
          <w:sz w:val="22"/>
          <w:szCs w:val="22"/>
        </w:rPr>
        <w:t>5.</w:t>
      </w:r>
      <w:r>
        <w:rPr>
          <w:rFonts w:ascii="Arial" w:eastAsia="Arial" w:hAnsi="Arial" w:cs="Arial"/>
          <w:b/>
          <w:sz w:val="22"/>
          <w:szCs w:val="22"/>
        </w:rPr>
        <w:tab/>
        <w:t>TERM AND DURATION.</w:t>
      </w:r>
    </w:p>
    <w:p w14:paraId="0F95C7C8" w14:textId="77777777" w:rsidR="001F0EE7" w:rsidRDefault="001F0EE7">
      <w:pPr>
        <w:widowControl w:val="0"/>
        <w:rPr>
          <w:rFonts w:ascii="Arial" w:eastAsia="Arial" w:hAnsi="Arial" w:cs="Arial"/>
          <w:b/>
          <w:sz w:val="22"/>
          <w:szCs w:val="22"/>
        </w:rPr>
      </w:pPr>
    </w:p>
    <w:p w14:paraId="001DED52" w14:textId="4C6070E3" w:rsidR="001F0EE7" w:rsidRDefault="00761EE0">
      <w:pPr>
        <w:widowControl w:val="0"/>
        <w:rPr>
          <w:rFonts w:ascii="Arial" w:eastAsia="Arial" w:hAnsi="Arial" w:cs="Arial"/>
          <w:b/>
          <w:sz w:val="22"/>
          <w:szCs w:val="22"/>
        </w:rPr>
      </w:pPr>
      <w:r>
        <w:rPr>
          <w:rFonts w:ascii="Arial" w:eastAsia="Arial" w:hAnsi="Arial" w:cs="Arial"/>
          <w:sz w:val="22"/>
          <w:szCs w:val="22"/>
        </w:rPr>
        <w:t xml:space="preserve">This Agreement will commence on the date first set forth above and will remain in effect for </w:t>
      </w:r>
      <w:r>
        <w:rPr>
          <w:rFonts w:ascii="Arial" w:eastAsia="Arial" w:hAnsi="Arial" w:cs="Arial"/>
          <w:color w:val="000000"/>
          <w:sz w:val="22"/>
          <w:szCs w:val="22"/>
        </w:rPr>
        <w:t xml:space="preserve">[term] </w:t>
      </w:r>
      <w:r>
        <w:rPr>
          <w:rFonts w:ascii="Arial" w:eastAsia="Arial" w:hAnsi="Arial" w:cs="Arial"/>
          <w:sz w:val="22"/>
          <w:szCs w:val="22"/>
        </w:rPr>
        <w:t>years (“</w:t>
      </w:r>
      <w:r>
        <w:rPr>
          <w:rFonts w:ascii="Arial" w:eastAsia="Arial" w:hAnsi="Arial" w:cs="Arial"/>
          <w:b/>
          <w:sz w:val="22"/>
          <w:szCs w:val="22"/>
        </w:rPr>
        <w:t>Term</w:t>
      </w:r>
      <w:r>
        <w:rPr>
          <w:rFonts w:ascii="Arial" w:eastAsia="Arial" w:hAnsi="Arial" w:cs="Arial"/>
          <w:sz w:val="22"/>
          <w:szCs w:val="22"/>
        </w:rPr>
        <w:t xml:space="preserve">”). </w:t>
      </w:r>
      <w:commentRangeStart w:id="103"/>
      <w:r>
        <w:rPr>
          <w:rFonts w:ascii="Arial" w:eastAsia="Arial" w:hAnsi="Arial" w:cs="Arial"/>
          <w:sz w:val="22"/>
          <w:szCs w:val="22"/>
        </w:rPr>
        <w:t>[The Receiving Party’s confidentiality obligations under this Agreement will survive indefinitely or until all Confidential Information disclosed during the Term becomes publicly known and made generally available through no action or inaction of the Receiving Party or Receiving Party’s Representatives.]</w:t>
      </w:r>
      <w:commentRangeEnd w:id="103"/>
      <w:r w:rsidR="00153BDD">
        <w:rPr>
          <w:rStyle w:val="CommentReference"/>
        </w:rPr>
        <w:commentReference w:id="103"/>
      </w:r>
    </w:p>
    <w:p w14:paraId="172615F8" w14:textId="77777777" w:rsidR="001F0EE7" w:rsidRDefault="001F0EE7">
      <w:pPr>
        <w:keepNext/>
        <w:widowControl w:val="0"/>
        <w:tabs>
          <w:tab w:val="left" w:pos="540"/>
        </w:tabs>
        <w:rPr>
          <w:rFonts w:ascii="Arial" w:eastAsia="Arial" w:hAnsi="Arial" w:cs="Arial"/>
          <w:b/>
          <w:sz w:val="22"/>
          <w:szCs w:val="22"/>
        </w:rPr>
      </w:pPr>
    </w:p>
    <w:p w14:paraId="2B2580E5" w14:textId="77777777" w:rsidR="001F0EE7" w:rsidRDefault="00761EE0">
      <w:pPr>
        <w:keepNext/>
        <w:widowControl w:val="0"/>
        <w:tabs>
          <w:tab w:val="left" w:pos="540"/>
        </w:tabs>
        <w:rPr>
          <w:rFonts w:ascii="Arial" w:eastAsia="Arial" w:hAnsi="Arial" w:cs="Arial"/>
          <w:b/>
          <w:sz w:val="22"/>
          <w:szCs w:val="22"/>
        </w:rPr>
      </w:pPr>
      <w:r>
        <w:rPr>
          <w:rFonts w:ascii="Arial" w:eastAsia="Arial" w:hAnsi="Arial" w:cs="Arial"/>
          <w:b/>
          <w:sz w:val="22"/>
          <w:szCs w:val="22"/>
        </w:rPr>
        <w:t>6.</w:t>
      </w:r>
      <w:r>
        <w:rPr>
          <w:rFonts w:ascii="Arial" w:eastAsia="Arial" w:hAnsi="Arial" w:cs="Arial"/>
          <w:b/>
          <w:sz w:val="22"/>
          <w:szCs w:val="22"/>
        </w:rPr>
        <w:tab/>
        <w:t>RETURN OF PROPERTY.</w:t>
      </w:r>
    </w:p>
    <w:p w14:paraId="58CEA311" w14:textId="77777777" w:rsidR="001F0EE7" w:rsidRDefault="001F0EE7">
      <w:pPr>
        <w:keepNext/>
        <w:widowControl w:val="0"/>
        <w:rPr>
          <w:rFonts w:ascii="Arial" w:eastAsia="Arial" w:hAnsi="Arial" w:cs="Arial"/>
          <w:b/>
          <w:sz w:val="22"/>
          <w:szCs w:val="22"/>
        </w:rPr>
      </w:pPr>
    </w:p>
    <w:p w14:paraId="0A52B957" w14:textId="77777777" w:rsidR="001F0EE7" w:rsidRDefault="00761EE0">
      <w:pPr>
        <w:widowControl w:val="0"/>
        <w:tabs>
          <w:tab w:val="left" w:pos="360"/>
        </w:tabs>
        <w:rPr>
          <w:rFonts w:ascii="Arial" w:eastAsia="Arial" w:hAnsi="Arial" w:cs="Arial"/>
          <w:sz w:val="22"/>
          <w:szCs w:val="22"/>
        </w:rPr>
      </w:pPr>
      <w:r>
        <w:rPr>
          <w:rFonts w:ascii="Arial" w:eastAsia="Arial" w:hAnsi="Arial" w:cs="Arial"/>
          <w:sz w:val="22"/>
          <w:szCs w:val="22"/>
        </w:rPr>
        <w:t xml:space="preserve">All documents and other tangible objects containing or representing Confidential Information that have been disclosed by either party to the other party, and all copies in the possession of the other party, are and will remain the property of the Disclosing Party. </w:t>
      </w:r>
      <w:commentRangeStart w:id="104"/>
      <w:r>
        <w:rPr>
          <w:rFonts w:ascii="Arial" w:eastAsia="Arial" w:hAnsi="Arial" w:cs="Arial"/>
          <w:sz w:val="22"/>
          <w:szCs w:val="22"/>
        </w:rPr>
        <w:t>At the Disclosing Party’s request, the Receiving Party shall promptly return</w:t>
      </w:r>
      <w:commentRangeEnd w:id="104"/>
      <w:r w:rsidR="00153BDD">
        <w:rPr>
          <w:rStyle w:val="CommentReference"/>
        </w:rPr>
        <w:commentReference w:id="104"/>
      </w:r>
      <w:r>
        <w:rPr>
          <w:rFonts w:ascii="Arial" w:eastAsia="Arial" w:hAnsi="Arial" w:cs="Arial"/>
          <w:sz w:val="22"/>
          <w:szCs w:val="22"/>
        </w:rPr>
        <w:t xml:space="preserve"> or destroy all of those documents or </w:t>
      </w:r>
      <w:r>
        <w:rPr>
          <w:rFonts w:ascii="Arial" w:eastAsia="Arial" w:hAnsi="Arial" w:cs="Arial"/>
          <w:sz w:val="22"/>
          <w:szCs w:val="22"/>
        </w:rPr>
        <w:lastRenderedPageBreak/>
        <w:t>objects.</w:t>
      </w:r>
    </w:p>
    <w:p w14:paraId="229D033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bookmarkStart w:id="105" w:name="_30j0zll" w:colFirst="0" w:colLast="0"/>
      <w:bookmarkEnd w:id="105"/>
    </w:p>
    <w:p w14:paraId="7C9223AF" w14:textId="77777777" w:rsidR="001F0EE7" w:rsidRDefault="001F0EE7">
      <w:pPr>
        <w:keepNext/>
        <w:widowControl w:val="0"/>
        <w:tabs>
          <w:tab w:val="left" w:pos="360"/>
        </w:tabs>
        <w:rPr>
          <w:rFonts w:ascii="Arial" w:eastAsia="Arial" w:hAnsi="Arial" w:cs="Arial"/>
          <w:b/>
          <w:sz w:val="22"/>
          <w:szCs w:val="22"/>
        </w:rPr>
      </w:pPr>
    </w:p>
    <w:p w14:paraId="0D6FD954" w14:textId="77777777" w:rsidR="001F0EE7" w:rsidRDefault="00761EE0">
      <w:pPr>
        <w:keepNext/>
        <w:widowControl w:val="0"/>
        <w:tabs>
          <w:tab w:val="left" w:pos="540"/>
        </w:tabs>
        <w:rPr>
          <w:rFonts w:ascii="Arial" w:eastAsia="Arial" w:hAnsi="Arial" w:cs="Arial"/>
          <w:b/>
          <w:sz w:val="22"/>
          <w:szCs w:val="22"/>
        </w:rPr>
      </w:pPr>
      <w:r>
        <w:rPr>
          <w:rFonts w:ascii="Arial" w:eastAsia="Arial" w:hAnsi="Arial" w:cs="Arial"/>
          <w:b/>
          <w:sz w:val="22"/>
          <w:szCs w:val="22"/>
        </w:rPr>
        <w:t>7.</w:t>
      </w:r>
      <w:r>
        <w:rPr>
          <w:rFonts w:ascii="Arial" w:eastAsia="Arial" w:hAnsi="Arial" w:cs="Arial"/>
          <w:b/>
          <w:sz w:val="22"/>
          <w:szCs w:val="22"/>
        </w:rPr>
        <w:tab/>
        <w:t>NO OBLIGATION.</w:t>
      </w:r>
    </w:p>
    <w:p w14:paraId="16F11C99" w14:textId="77777777" w:rsidR="001F0EE7" w:rsidRDefault="001F0EE7">
      <w:pPr>
        <w:keepNext/>
        <w:widowControl w:val="0"/>
        <w:tabs>
          <w:tab w:val="left" w:pos="360"/>
        </w:tabs>
        <w:rPr>
          <w:rFonts w:ascii="Arial" w:eastAsia="Arial" w:hAnsi="Arial" w:cs="Arial"/>
          <w:b/>
          <w:sz w:val="22"/>
          <w:szCs w:val="22"/>
        </w:rPr>
      </w:pPr>
    </w:p>
    <w:p w14:paraId="3AE2CC16" w14:textId="3975D7E4" w:rsidR="001F0EE7" w:rsidRDefault="00761EE0">
      <w:pPr>
        <w:keepNext/>
        <w:widowControl w:val="0"/>
        <w:tabs>
          <w:tab w:val="left" w:pos="360"/>
        </w:tabs>
        <w:rPr>
          <w:rFonts w:ascii="Arial" w:eastAsia="Arial" w:hAnsi="Arial" w:cs="Arial"/>
          <w:sz w:val="22"/>
          <w:szCs w:val="22"/>
        </w:rPr>
      </w:pPr>
      <w:commentRangeStart w:id="106"/>
      <w:r>
        <w:rPr>
          <w:rFonts w:ascii="Arial" w:eastAsia="Arial" w:hAnsi="Arial" w:cs="Arial"/>
          <w:sz w:val="22"/>
          <w:szCs w:val="22"/>
        </w:rPr>
        <w:t>Nothing in this agreement obligates either party to proceed with any transaction between them</w:t>
      </w:r>
      <w:ins w:id="107" w:author="New Relic Legal" w:date="2020-12-21T13:51:00Z">
        <w:r w:rsidR="009569F3">
          <w:rPr>
            <w:rFonts w:ascii="Arial" w:eastAsia="Arial" w:hAnsi="Arial" w:cs="Arial"/>
            <w:sz w:val="22"/>
            <w:szCs w:val="22"/>
          </w:rPr>
          <w:t>.</w:t>
        </w:r>
      </w:ins>
      <w:del w:id="108" w:author="New Relic Legal" w:date="2020-12-21T13:51:00Z">
        <w:r w:rsidDel="009569F3">
          <w:rPr>
            <w:rFonts w:ascii="Arial" w:eastAsia="Arial" w:hAnsi="Arial" w:cs="Arial"/>
            <w:sz w:val="22"/>
            <w:szCs w:val="22"/>
          </w:rPr>
          <w:delText>,</w:delText>
        </w:r>
      </w:del>
      <w:r>
        <w:rPr>
          <w:rFonts w:ascii="Arial" w:eastAsia="Arial" w:hAnsi="Arial" w:cs="Arial"/>
          <w:sz w:val="22"/>
          <w:szCs w:val="22"/>
        </w:rPr>
        <w:t xml:space="preserve"> </w:t>
      </w:r>
      <w:del w:id="109" w:author="New Relic Legal" w:date="2020-12-21T13:51:00Z">
        <w:r w:rsidDel="009569F3">
          <w:rPr>
            <w:rFonts w:ascii="Arial" w:eastAsia="Arial" w:hAnsi="Arial" w:cs="Arial"/>
            <w:sz w:val="22"/>
            <w:szCs w:val="22"/>
          </w:rPr>
          <w:delText>and each</w:delText>
        </w:r>
      </w:del>
      <w:ins w:id="110" w:author="New Relic Legal" w:date="2020-12-21T13:51:00Z">
        <w:r w:rsidR="009569F3">
          <w:rPr>
            <w:rFonts w:ascii="Arial" w:eastAsia="Arial" w:hAnsi="Arial" w:cs="Arial"/>
            <w:sz w:val="22"/>
            <w:szCs w:val="22"/>
          </w:rPr>
          <w:t>Each</w:t>
        </w:r>
      </w:ins>
      <w:r>
        <w:rPr>
          <w:rFonts w:ascii="Arial" w:eastAsia="Arial" w:hAnsi="Arial" w:cs="Arial"/>
          <w:sz w:val="22"/>
          <w:szCs w:val="22"/>
        </w:rPr>
        <w:t xml:space="preserve"> party reserves the right, in its sole discretion, to terminate the discussions contemplated by this agreement concerning the business opportunity, if any, and to cease further disclosures, communications, or other activities under this agreement on written notice to the other party. Any commitment to proceed with a transaction will be set forth in a separate agreement signed by the parties.</w:t>
      </w:r>
      <w:commentRangeEnd w:id="106"/>
      <w:r w:rsidR="00AD756C">
        <w:rPr>
          <w:rStyle w:val="CommentReference"/>
        </w:rPr>
        <w:commentReference w:id="106"/>
      </w:r>
    </w:p>
    <w:p w14:paraId="29BC2BCE" w14:textId="77777777" w:rsidR="001F0EE7" w:rsidRDefault="00761EE0">
      <w:pPr>
        <w:keepNext/>
        <w:widowControl w:val="0"/>
        <w:tabs>
          <w:tab w:val="left" w:pos="360"/>
        </w:tabs>
        <w:rPr>
          <w:rFonts w:ascii="Arial" w:eastAsia="Arial" w:hAnsi="Arial" w:cs="Arial"/>
          <w:sz w:val="22"/>
          <w:szCs w:val="22"/>
        </w:rPr>
      </w:pPr>
      <w:r>
        <w:rPr>
          <w:rFonts w:ascii="Arial" w:eastAsia="Arial" w:hAnsi="Arial" w:cs="Arial"/>
          <w:sz w:val="22"/>
          <w:szCs w:val="22"/>
        </w:rPr>
        <w:tab/>
      </w:r>
    </w:p>
    <w:p w14:paraId="32E94013" w14:textId="77777777" w:rsidR="001F0EE7" w:rsidRDefault="001F0EE7">
      <w:pPr>
        <w:widowControl w:val="0"/>
        <w:tabs>
          <w:tab w:val="left" w:pos="360"/>
        </w:tabs>
        <w:ind w:left="720"/>
        <w:rPr>
          <w:rFonts w:ascii="Arial" w:eastAsia="Arial" w:hAnsi="Arial" w:cs="Arial"/>
          <w:b/>
          <w:sz w:val="22"/>
          <w:szCs w:val="22"/>
        </w:rPr>
      </w:pPr>
    </w:p>
    <w:p w14:paraId="394BE242" w14:textId="77777777" w:rsidR="001F0EE7" w:rsidRDefault="00761EE0">
      <w:pPr>
        <w:widowControl w:val="0"/>
        <w:tabs>
          <w:tab w:val="left" w:pos="540"/>
        </w:tabs>
        <w:rPr>
          <w:rFonts w:ascii="Arial" w:eastAsia="Arial" w:hAnsi="Arial" w:cs="Arial"/>
          <w:b/>
          <w:sz w:val="22"/>
          <w:szCs w:val="22"/>
        </w:rPr>
      </w:pPr>
      <w:r>
        <w:rPr>
          <w:rFonts w:ascii="Arial" w:eastAsia="Arial" w:hAnsi="Arial" w:cs="Arial"/>
          <w:b/>
          <w:sz w:val="22"/>
          <w:szCs w:val="22"/>
        </w:rPr>
        <w:t>8.</w:t>
      </w:r>
      <w:r>
        <w:rPr>
          <w:rFonts w:ascii="Arial" w:eastAsia="Arial" w:hAnsi="Arial" w:cs="Arial"/>
          <w:b/>
          <w:sz w:val="22"/>
          <w:szCs w:val="22"/>
        </w:rPr>
        <w:tab/>
        <w:t>NO WARRANTY.</w:t>
      </w:r>
    </w:p>
    <w:p w14:paraId="2F33D126" w14:textId="77777777" w:rsidR="001F0EE7" w:rsidRDefault="001F0EE7">
      <w:pPr>
        <w:widowControl w:val="0"/>
        <w:tabs>
          <w:tab w:val="left" w:pos="360"/>
        </w:tabs>
        <w:rPr>
          <w:rFonts w:ascii="Arial" w:eastAsia="Arial" w:hAnsi="Arial" w:cs="Arial"/>
          <w:b/>
          <w:sz w:val="22"/>
          <w:szCs w:val="22"/>
        </w:rPr>
      </w:pPr>
    </w:p>
    <w:p w14:paraId="71EB6A1B" w14:textId="77777777" w:rsidR="001F0EE7" w:rsidRDefault="00761EE0">
      <w:pPr>
        <w:widowControl w:val="0"/>
        <w:tabs>
          <w:tab w:val="left" w:pos="360"/>
        </w:tabs>
        <w:rPr>
          <w:rFonts w:ascii="Arial" w:eastAsia="Arial" w:hAnsi="Arial" w:cs="Arial"/>
          <w:sz w:val="22"/>
          <w:szCs w:val="22"/>
        </w:rPr>
      </w:pPr>
      <w:r>
        <w:rPr>
          <w:rFonts w:ascii="Arial" w:eastAsia="Arial" w:hAnsi="Arial" w:cs="Arial"/>
          <w:sz w:val="22"/>
          <w:szCs w:val="22"/>
        </w:rPr>
        <w:t>ALL CONFIDENTIAL INFORMATION IS PROVIDED “AS IS.” NEITHER PARTY MAKES ANY WARRANTIES, EXPRESS, IMPLIED, OR OTHERWISE, REGARDING THE ACCURACY, COMPLETENESS, OR PERFORMANCE OF ANY SUCH INFORMATION.</w:t>
      </w:r>
    </w:p>
    <w:p w14:paraId="6F527CB3" w14:textId="77777777" w:rsidR="001F0EE7" w:rsidRDefault="001F0EE7">
      <w:pPr>
        <w:widowControl w:val="0"/>
        <w:tabs>
          <w:tab w:val="left" w:pos="360"/>
        </w:tabs>
        <w:rPr>
          <w:rFonts w:ascii="Arial" w:eastAsia="Arial" w:hAnsi="Arial" w:cs="Arial"/>
          <w:sz w:val="22"/>
          <w:szCs w:val="22"/>
        </w:rPr>
      </w:pPr>
    </w:p>
    <w:p w14:paraId="4A86D8A3" w14:textId="77777777" w:rsidR="001F0EE7" w:rsidRDefault="00761EE0">
      <w:pPr>
        <w:widowControl w:val="0"/>
        <w:tabs>
          <w:tab w:val="left" w:pos="540"/>
        </w:tabs>
        <w:rPr>
          <w:rFonts w:ascii="Arial" w:eastAsia="Arial" w:hAnsi="Arial" w:cs="Arial"/>
        </w:rPr>
      </w:pPr>
      <w:r>
        <w:rPr>
          <w:rFonts w:ascii="Arial" w:eastAsia="Arial" w:hAnsi="Arial" w:cs="Arial"/>
          <w:b/>
          <w:sz w:val="22"/>
          <w:szCs w:val="22"/>
        </w:rPr>
        <w:t>9.</w:t>
      </w:r>
      <w:r>
        <w:rPr>
          <w:rFonts w:ascii="Arial" w:eastAsia="Arial" w:hAnsi="Arial" w:cs="Arial"/>
          <w:b/>
          <w:sz w:val="22"/>
          <w:szCs w:val="22"/>
        </w:rPr>
        <w:tab/>
        <w:t>REMEDIES.</w:t>
      </w:r>
    </w:p>
    <w:p w14:paraId="3231B790" w14:textId="77777777" w:rsidR="001F0EE7" w:rsidRDefault="001F0EE7">
      <w:pPr>
        <w:tabs>
          <w:tab w:val="left" w:pos="540"/>
        </w:tabs>
        <w:rPr>
          <w:rFonts w:ascii="Arial" w:eastAsia="Arial" w:hAnsi="Arial" w:cs="Arial"/>
        </w:rPr>
      </w:pPr>
    </w:p>
    <w:p w14:paraId="385BDAB1" w14:textId="0FC592D0" w:rsidR="001F0EE7" w:rsidRDefault="00761EE0">
      <w:pPr>
        <w:tabs>
          <w:tab w:val="left" w:pos="540"/>
        </w:tabs>
        <w:rPr>
          <w:rFonts w:ascii="Arial" w:eastAsia="Arial" w:hAnsi="Arial" w:cs="Arial"/>
        </w:rPr>
      </w:pPr>
      <w:commentRangeStart w:id="111"/>
      <w:r>
        <w:rPr>
          <w:rFonts w:ascii="Arial" w:eastAsia="Arial" w:hAnsi="Arial" w:cs="Arial"/>
          <w:sz w:val="22"/>
          <w:szCs w:val="22"/>
        </w:rPr>
        <w:t xml:space="preserve">Each party agrees that its obligations hereunder are necessary and reasonable in order to protect the disclosing party and the disclosing party’s business, and </w:t>
      </w:r>
      <w:del w:id="112" w:author="New Relic Legal" w:date="2020-11-17T10:51:00Z">
        <w:r w:rsidDel="00AD756C">
          <w:rPr>
            <w:rFonts w:ascii="Arial" w:eastAsia="Arial" w:hAnsi="Arial" w:cs="Arial"/>
            <w:sz w:val="22"/>
            <w:szCs w:val="22"/>
          </w:rPr>
          <w:delText xml:space="preserve">expressly agrees </w:delText>
        </w:r>
      </w:del>
      <w:r>
        <w:rPr>
          <w:rFonts w:ascii="Arial" w:eastAsia="Arial" w:hAnsi="Arial" w:cs="Arial"/>
          <w:sz w:val="22"/>
          <w:szCs w:val="22"/>
        </w:rPr>
        <w:t xml:space="preserve">that monetary damages may be inadequate to compensate the disclosing party for any breach by the receiving party of any </w:t>
      </w:r>
      <w:del w:id="113" w:author="New Relic Legal" w:date="2020-11-17T10:52:00Z">
        <w:r w:rsidDel="00AD756C">
          <w:rPr>
            <w:rFonts w:ascii="Arial" w:eastAsia="Arial" w:hAnsi="Arial" w:cs="Arial"/>
            <w:sz w:val="22"/>
            <w:szCs w:val="22"/>
          </w:rPr>
          <w:delText>covenants and agreements set forth herein</w:delText>
        </w:r>
      </w:del>
      <w:ins w:id="114" w:author="New Relic Legal" w:date="2020-11-17T10:52:00Z">
        <w:r w:rsidR="00AD756C">
          <w:rPr>
            <w:rFonts w:ascii="Arial" w:eastAsia="Arial" w:hAnsi="Arial" w:cs="Arial"/>
            <w:sz w:val="22"/>
            <w:szCs w:val="22"/>
          </w:rPr>
          <w:t>terms of this agreement</w:t>
        </w:r>
      </w:ins>
      <w:r>
        <w:rPr>
          <w:rFonts w:ascii="Arial" w:eastAsia="Arial" w:hAnsi="Arial" w:cs="Arial"/>
          <w:sz w:val="22"/>
          <w:szCs w:val="22"/>
        </w:rPr>
        <w:t xml:space="preserve">. Accordingly, each party agrees </w:t>
      </w:r>
      <w:del w:id="115" w:author="New Relic Legal" w:date="2020-11-17T10:51:00Z">
        <w:r w:rsidDel="00AD756C">
          <w:rPr>
            <w:rFonts w:ascii="Arial" w:eastAsia="Arial" w:hAnsi="Arial" w:cs="Arial"/>
            <w:sz w:val="22"/>
            <w:szCs w:val="22"/>
          </w:rPr>
          <w:delText xml:space="preserve">and acknowledges </w:delText>
        </w:r>
      </w:del>
      <w:r>
        <w:rPr>
          <w:rFonts w:ascii="Arial" w:eastAsia="Arial" w:hAnsi="Arial" w:cs="Arial"/>
          <w:sz w:val="22"/>
          <w:szCs w:val="22"/>
        </w:rPr>
        <w:t xml:space="preserve">that any </w:t>
      </w:r>
      <w:del w:id="116" w:author="New Relic Legal" w:date="2020-11-17T10:52:00Z">
        <w:r w:rsidDel="00AD756C">
          <w:rPr>
            <w:rFonts w:ascii="Arial" w:eastAsia="Arial" w:hAnsi="Arial" w:cs="Arial"/>
            <w:sz w:val="22"/>
            <w:szCs w:val="22"/>
          </w:rPr>
          <w:delText>such violation</w:delText>
        </w:r>
      </w:del>
      <w:ins w:id="117" w:author="New Relic Legal" w:date="2020-11-17T10:52:00Z">
        <w:r w:rsidR="00AD756C">
          <w:rPr>
            <w:rFonts w:ascii="Arial" w:eastAsia="Arial" w:hAnsi="Arial" w:cs="Arial"/>
            <w:sz w:val="22"/>
            <w:szCs w:val="22"/>
          </w:rPr>
          <w:t>breach</w:t>
        </w:r>
      </w:ins>
      <w:r>
        <w:rPr>
          <w:rFonts w:ascii="Arial" w:eastAsia="Arial" w:hAnsi="Arial" w:cs="Arial"/>
          <w:sz w:val="22"/>
          <w:szCs w:val="22"/>
        </w:rPr>
        <w:t xml:space="preserve"> or threatened </w:t>
      </w:r>
      <w:del w:id="118" w:author="New Relic Legal" w:date="2020-11-17T10:52:00Z">
        <w:r w:rsidDel="00AD756C">
          <w:rPr>
            <w:rFonts w:ascii="Arial" w:eastAsia="Arial" w:hAnsi="Arial" w:cs="Arial"/>
            <w:sz w:val="22"/>
            <w:szCs w:val="22"/>
          </w:rPr>
          <w:delText xml:space="preserve">violation </w:delText>
        </w:r>
      </w:del>
      <w:ins w:id="119" w:author="New Relic Legal" w:date="2020-11-17T10:52:00Z">
        <w:r w:rsidR="00AD756C">
          <w:rPr>
            <w:rFonts w:ascii="Arial" w:eastAsia="Arial" w:hAnsi="Arial" w:cs="Arial"/>
            <w:sz w:val="22"/>
            <w:szCs w:val="22"/>
          </w:rPr>
          <w:t xml:space="preserve">breach of this agreement </w:t>
        </w:r>
      </w:ins>
      <w:r>
        <w:rPr>
          <w:rFonts w:ascii="Arial" w:eastAsia="Arial" w:hAnsi="Arial" w:cs="Arial"/>
          <w:sz w:val="22"/>
          <w:szCs w:val="22"/>
        </w:rPr>
        <w:t xml:space="preserve">may cause irreparable injury to the disclosing party and that, in addition to any other remedies that may be available, </w:t>
      </w:r>
      <w:del w:id="120" w:author="New Relic Legal" w:date="2020-11-17T10:52:00Z">
        <w:r w:rsidDel="00AD756C">
          <w:rPr>
            <w:rFonts w:ascii="Arial" w:eastAsia="Arial" w:hAnsi="Arial" w:cs="Arial"/>
            <w:sz w:val="22"/>
            <w:szCs w:val="22"/>
          </w:rPr>
          <w:delText xml:space="preserve">in law, in equity or otherwise, </w:delText>
        </w:r>
      </w:del>
      <w:r>
        <w:rPr>
          <w:rFonts w:ascii="Arial" w:eastAsia="Arial" w:hAnsi="Arial" w:cs="Arial"/>
          <w:sz w:val="22"/>
          <w:szCs w:val="22"/>
        </w:rPr>
        <w:t xml:space="preserve">the disclosing party </w:t>
      </w:r>
      <w:del w:id="121" w:author="New Relic Legal" w:date="2020-11-17T10:52:00Z">
        <w:r w:rsidDel="00AD756C">
          <w:rPr>
            <w:rFonts w:ascii="Arial" w:eastAsia="Arial" w:hAnsi="Arial" w:cs="Arial"/>
            <w:sz w:val="22"/>
            <w:szCs w:val="22"/>
          </w:rPr>
          <w:delText>shall be entitled to</w:delText>
        </w:r>
      </w:del>
      <w:ins w:id="122" w:author="New Relic Legal" w:date="2020-11-17T10:52:00Z">
        <w:r w:rsidR="00AD756C">
          <w:rPr>
            <w:rFonts w:ascii="Arial" w:eastAsia="Arial" w:hAnsi="Arial" w:cs="Arial"/>
            <w:sz w:val="22"/>
            <w:szCs w:val="22"/>
          </w:rPr>
          <w:t>may</w:t>
        </w:r>
      </w:ins>
      <w:r>
        <w:rPr>
          <w:rFonts w:ascii="Arial" w:eastAsia="Arial" w:hAnsi="Arial" w:cs="Arial"/>
          <w:sz w:val="22"/>
          <w:szCs w:val="22"/>
        </w:rPr>
        <w:t xml:space="preserve"> seek injunctive relief against the threatened breach of this Agreement or the continuation of any such breach, without the necessity of proving actual damages or posting bond in order to obtain a preliminary injunction. However, this shall not modify or abridge a moving party’s obligation to demonstrate harm in order to obtain a permanent injunction.</w:t>
      </w:r>
      <w:commentRangeEnd w:id="111"/>
      <w:r w:rsidR="00AD756C">
        <w:rPr>
          <w:rStyle w:val="CommentReference"/>
        </w:rPr>
        <w:commentReference w:id="111"/>
      </w:r>
    </w:p>
    <w:p w14:paraId="36E187CD" w14:textId="77777777" w:rsidR="001F0EE7" w:rsidRDefault="001F0EE7">
      <w:pPr>
        <w:widowControl w:val="0"/>
        <w:tabs>
          <w:tab w:val="left" w:pos="540"/>
        </w:tabs>
        <w:rPr>
          <w:rFonts w:ascii="Arial" w:eastAsia="Arial" w:hAnsi="Arial" w:cs="Arial"/>
          <w:sz w:val="22"/>
          <w:szCs w:val="22"/>
        </w:rPr>
      </w:pPr>
    </w:p>
    <w:p w14:paraId="0523929A" w14:textId="0026ECCE" w:rsidR="001F0EE7" w:rsidRDefault="00F7186E">
      <w:pPr>
        <w:widowControl w:val="0"/>
        <w:tabs>
          <w:tab w:val="left" w:pos="540"/>
        </w:tabs>
        <w:rPr>
          <w:rFonts w:ascii="Arial" w:eastAsia="Arial" w:hAnsi="Arial" w:cs="Arial"/>
          <w:b/>
          <w:sz w:val="22"/>
          <w:szCs w:val="22"/>
        </w:rPr>
      </w:pPr>
      <w:ins w:id="123" w:author="New Relic Legal" w:date="2020-12-21T14:03:00Z">
        <w:r>
          <w:rPr>
            <w:rFonts w:ascii="Arial" w:eastAsia="Arial" w:hAnsi="Arial" w:cs="Arial"/>
            <w:b/>
            <w:sz w:val="22"/>
            <w:szCs w:val="22"/>
          </w:rPr>
          <w:t>10</w:t>
        </w:r>
      </w:ins>
      <w:del w:id="124" w:author="New Relic Legal" w:date="2020-12-21T14:03:00Z">
        <w:r w:rsidR="00761EE0" w:rsidDel="00F7186E">
          <w:rPr>
            <w:rFonts w:ascii="Arial" w:eastAsia="Arial" w:hAnsi="Arial" w:cs="Arial"/>
            <w:b/>
            <w:sz w:val="22"/>
            <w:szCs w:val="22"/>
          </w:rPr>
          <w:delText>9</w:delText>
        </w:r>
      </w:del>
      <w:r w:rsidR="00761EE0">
        <w:rPr>
          <w:rFonts w:ascii="Arial" w:eastAsia="Arial" w:hAnsi="Arial" w:cs="Arial"/>
          <w:b/>
          <w:sz w:val="22"/>
          <w:szCs w:val="22"/>
        </w:rPr>
        <w:t>.</w:t>
      </w:r>
      <w:r w:rsidR="00761EE0">
        <w:rPr>
          <w:rFonts w:ascii="Arial" w:eastAsia="Arial" w:hAnsi="Arial" w:cs="Arial"/>
          <w:b/>
          <w:sz w:val="22"/>
          <w:szCs w:val="22"/>
        </w:rPr>
        <w:tab/>
        <w:t>MISCELLANEOUS.</w:t>
      </w:r>
      <w:r w:rsidR="00761EE0">
        <w:rPr>
          <w:rFonts w:ascii="Arial" w:eastAsia="Arial" w:hAnsi="Arial" w:cs="Arial"/>
          <w:b/>
          <w:sz w:val="22"/>
          <w:szCs w:val="22"/>
        </w:rPr>
        <w:br/>
      </w:r>
    </w:p>
    <w:p w14:paraId="40BBCA3A" w14:textId="77777777" w:rsidR="001F0EE7" w:rsidRDefault="00761EE0">
      <w:pPr>
        <w:widowControl w:val="0"/>
        <w:tabs>
          <w:tab w:val="left" w:pos="720"/>
        </w:tabs>
        <w:ind w:left="1080" w:hanging="540"/>
        <w:rPr>
          <w:rFonts w:ascii="Arial" w:eastAsia="Arial" w:hAnsi="Arial" w:cs="Arial"/>
          <w:color w:val="000000"/>
          <w:sz w:val="22"/>
          <w:szCs w:val="22"/>
        </w:rPr>
      </w:pPr>
      <w:r>
        <w:rPr>
          <w:rFonts w:ascii="Arial" w:eastAsia="Arial" w:hAnsi="Arial" w:cs="Arial"/>
          <w:b/>
          <w:color w:val="000000"/>
          <w:sz w:val="22"/>
          <w:szCs w:val="22"/>
        </w:rPr>
        <w:t>(a)</w:t>
      </w:r>
      <w:r>
        <w:rPr>
          <w:rFonts w:ascii="Arial" w:eastAsia="Arial" w:hAnsi="Arial" w:cs="Arial"/>
          <w:b/>
          <w:color w:val="000000"/>
          <w:sz w:val="22"/>
          <w:szCs w:val="22"/>
        </w:rPr>
        <w:tab/>
        <w:t>Choice of Law.</w:t>
      </w:r>
      <w:r>
        <w:rPr>
          <w:rFonts w:ascii="Arial" w:eastAsia="Arial" w:hAnsi="Arial" w:cs="Arial"/>
          <w:color w:val="000000"/>
          <w:sz w:val="22"/>
          <w:szCs w:val="22"/>
        </w:rPr>
        <w:t xml:space="preserve"> The laws of the state of </w:t>
      </w:r>
      <w:commentRangeStart w:id="125"/>
      <w:r>
        <w:rPr>
          <w:rFonts w:ascii="Arial" w:eastAsia="Arial" w:hAnsi="Arial" w:cs="Arial"/>
          <w:color w:val="000000"/>
          <w:sz w:val="22"/>
          <w:szCs w:val="22"/>
        </w:rPr>
        <w:t xml:space="preserve">[choiceOfLaw] </w:t>
      </w:r>
      <w:commentRangeEnd w:id="125"/>
      <w:r w:rsidR="009569F3">
        <w:rPr>
          <w:rStyle w:val="CommentReference"/>
        </w:rPr>
        <w:commentReference w:id="125"/>
      </w:r>
      <w:r>
        <w:rPr>
          <w:rFonts w:ascii="Arial" w:eastAsia="Arial" w:hAnsi="Arial" w:cs="Arial"/>
          <w:color w:val="000000"/>
          <w:sz w:val="22"/>
          <w:szCs w:val="22"/>
        </w:rPr>
        <w:t xml:space="preserve">govern this agreement (without giving effect to its conflicts of law principles). </w:t>
      </w:r>
    </w:p>
    <w:p w14:paraId="7F49FA51" w14:textId="77777777" w:rsidR="001F0EE7" w:rsidRDefault="001F0EE7">
      <w:pPr>
        <w:widowControl w:val="0"/>
        <w:tabs>
          <w:tab w:val="left" w:pos="720"/>
        </w:tabs>
        <w:ind w:left="1080" w:hanging="540"/>
        <w:rPr>
          <w:rFonts w:ascii="Arial" w:eastAsia="Arial" w:hAnsi="Arial" w:cs="Arial"/>
          <w:color w:val="000000"/>
          <w:sz w:val="22"/>
          <w:szCs w:val="22"/>
        </w:rPr>
      </w:pPr>
    </w:p>
    <w:p w14:paraId="1337482C" w14:textId="77777777" w:rsidR="00F7186E" w:rsidRDefault="00761EE0">
      <w:pPr>
        <w:widowControl w:val="0"/>
        <w:tabs>
          <w:tab w:val="left" w:pos="720"/>
        </w:tabs>
        <w:ind w:left="1080" w:hanging="540"/>
        <w:rPr>
          <w:ins w:id="126" w:author="New Relic Legal" w:date="2020-12-21T14:02:00Z"/>
          <w:rFonts w:ascii="Arial" w:eastAsia="Arial" w:hAnsi="Arial" w:cs="Arial"/>
          <w:sz w:val="22"/>
          <w:szCs w:val="22"/>
        </w:rPr>
      </w:pPr>
      <w:r>
        <w:rPr>
          <w:rFonts w:ascii="Arial" w:eastAsia="Arial" w:hAnsi="Arial" w:cs="Arial"/>
          <w:b/>
          <w:color w:val="000000"/>
          <w:sz w:val="22"/>
          <w:szCs w:val="22"/>
        </w:rPr>
        <w:t>(b)</w:t>
      </w:r>
      <w:r>
        <w:rPr>
          <w:rFonts w:ascii="Arial" w:eastAsia="Arial" w:hAnsi="Arial" w:cs="Arial"/>
          <w:b/>
          <w:color w:val="000000"/>
          <w:sz w:val="22"/>
          <w:szCs w:val="22"/>
        </w:rPr>
        <w:tab/>
      </w:r>
      <w:r>
        <w:rPr>
          <w:rFonts w:ascii="Arial" w:eastAsia="Arial" w:hAnsi="Arial" w:cs="Arial"/>
          <w:b/>
          <w:sz w:val="22"/>
          <w:szCs w:val="22"/>
        </w:rPr>
        <w:t xml:space="preserve">Venue.  </w:t>
      </w:r>
      <w:r>
        <w:rPr>
          <w:rFonts w:ascii="Arial" w:eastAsia="Arial" w:hAnsi="Arial" w:cs="Arial"/>
          <w:sz w:val="22"/>
          <w:szCs w:val="22"/>
        </w:rPr>
        <w:t xml:space="preserve">[Any suit to enforce this Agreement shall be brought exclusively in </w:t>
      </w:r>
      <w:r>
        <w:rPr>
          <w:rFonts w:ascii="Arial" w:eastAsia="Arial" w:hAnsi="Arial" w:cs="Arial"/>
          <w:color w:val="000000"/>
          <w:sz w:val="22"/>
          <w:szCs w:val="22"/>
        </w:rPr>
        <w:t xml:space="preserve">[venue] </w:t>
      </w:r>
      <w:r>
        <w:rPr>
          <w:rFonts w:ascii="Arial" w:eastAsia="Arial" w:hAnsi="Arial" w:cs="Arial"/>
          <w:sz w:val="22"/>
          <w:szCs w:val="22"/>
        </w:rPr>
        <w:t>and the Parties hereby submit to the personal jurisdiction of such courts and waive any venue objection.]</w:t>
      </w:r>
      <w:r w:rsidR="000B5ABF">
        <w:rPr>
          <w:rFonts w:ascii="Arial" w:eastAsia="Arial" w:hAnsi="Arial" w:cs="Arial"/>
          <w:sz w:val="22"/>
          <w:szCs w:val="22"/>
        </w:rPr>
        <w:t xml:space="preserve"> </w:t>
      </w:r>
      <w:commentRangeStart w:id="127"/>
      <w:r>
        <w:rPr>
          <w:rFonts w:ascii="Arial" w:eastAsia="Arial" w:hAnsi="Arial" w:cs="Arial"/>
          <w:sz w:val="22"/>
          <w:szCs w:val="22"/>
        </w:rPr>
        <w:t>[The Parties irrevocably agree suit to enforce this Agreement shall be brought exclusively in the jurisdiction where the initial defendant in such action resides and waive any venue objection.]</w:t>
      </w:r>
      <w:commentRangeEnd w:id="127"/>
    </w:p>
    <w:p w14:paraId="3E639233" w14:textId="77777777" w:rsidR="00F7186E" w:rsidRDefault="00F7186E">
      <w:pPr>
        <w:widowControl w:val="0"/>
        <w:tabs>
          <w:tab w:val="left" w:pos="720"/>
        </w:tabs>
        <w:ind w:left="1080" w:hanging="540"/>
        <w:rPr>
          <w:ins w:id="128" w:author="New Relic Legal" w:date="2020-12-21T14:02:00Z"/>
          <w:rStyle w:val="CommentReference"/>
        </w:rPr>
      </w:pPr>
    </w:p>
    <w:p w14:paraId="5415012B" w14:textId="2277E4EB" w:rsidR="001F0EE7" w:rsidRDefault="00F7186E">
      <w:pPr>
        <w:widowControl w:val="0"/>
        <w:tabs>
          <w:tab w:val="left" w:pos="720"/>
        </w:tabs>
        <w:ind w:left="1080" w:hanging="540"/>
        <w:rPr>
          <w:ins w:id="129" w:author="New Relic Legal" w:date="2020-12-21T14:05:00Z"/>
          <w:rFonts w:ascii="Arial" w:eastAsia="Arial" w:hAnsi="Arial" w:cs="Arial"/>
          <w:sz w:val="22"/>
          <w:szCs w:val="22"/>
        </w:rPr>
      </w:pPr>
      <w:ins w:id="130" w:author="New Relic Legal" w:date="2020-12-21T14:02:00Z">
        <w:r w:rsidRPr="00D95F52">
          <w:rPr>
            <w:rStyle w:val="CommentReference"/>
            <w:rFonts w:ascii="Arial" w:hAnsi="Arial" w:cs="Arial"/>
            <w:b/>
            <w:bCs/>
            <w:sz w:val="22"/>
            <w:szCs w:val="22"/>
          </w:rPr>
          <w:t>(c)</w:t>
        </w:r>
        <w:r w:rsidRPr="00D95F52">
          <w:rPr>
            <w:rStyle w:val="CommentReference"/>
            <w:rFonts w:ascii="Arial" w:hAnsi="Arial" w:cs="Arial"/>
            <w:sz w:val="22"/>
            <w:szCs w:val="22"/>
          </w:rPr>
          <w:tab/>
        </w:r>
      </w:ins>
      <w:r w:rsidR="00AD756C" w:rsidRPr="00D95F52">
        <w:rPr>
          <w:rStyle w:val="CommentReference"/>
          <w:rFonts w:ascii="Arial" w:hAnsi="Arial" w:cs="Arial"/>
          <w:sz w:val="22"/>
          <w:szCs w:val="22"/>
        </w:rPr>
        <w:commentReference w:id="127"/>
      </w:r>
      <w:ins w:id="131" w:author="New Relic Legal" w:date="2020-12-21T14:02:00Z">
        <w:r w:rsidRPr="00D95F52">
          <w:rPr>
            <w:rFonts w:ascii="Arial" w:hAnsi="Arial" w:cs="Arial"/>
            <w:b/>
            <w:bCs/>
            <w:sz w:val="22"/>
            <w:szCs w:val="22"/>
          </w:rPr>
          <w:t xml:space="preserve"> </w:t>
        </w:r>
        <w:commentRangeStart w:id="132"/>
        <w:r w:rsidRPr="00D95F52">
          <w:rPr>
            <w:rFonts w:ascii="Arial" w:hAnsi="Arial" w:cs="Arial"/>
            <w:b/>
            <w:bCs/>
            <w:sz w:val="22"/>
            <w:szCs w:val="22"/>
          </w:rPr>
          <w:t>Survival</w:t>
        </w:r>
      </w:ins>
      <w:commentRangeEnd w:id="132"/>
      <w:ins w:id="133" w:author="New Relic Legal" w:date="2020-12-22T11:22:00Z">
        <w:r w:rsidR="00047361">
          <w:rPr>
            <w:rStyle w:val="CommentReference"/>
          </w:rPr>
          <w:commentReference w:id="132"/>
        </w:r>
      </w:ins>
      <w:ins w:id="134" w:author="New Relic Legal" w:date="2020-12-21T14:02:00Z">
        <w:r w:rsidRPr="00D95F52">
          <w:rPr>
            <w:rFonts w:ascii="Arial" w:hAnsi="Arial" w:cs="Arial"/>
            <w:sz w:val="22"/>
            <w:szCs w:val="22"/>
          </w:rPr>
          <w:t xml:space="preserve">. </w:t>
        </w:r>
      </w:ins>
      <w:ins w:id="135" w:author="New Relic Legal" w:date="2020-12-21T14:04:00Z">
        <w:r>
          <w:rPr>
            <w:rFonts w:ascii="Arial" w:hAnsi="Arial" w:cs="Arial"/>
            <w:sz w:val="22"/>
            <w:szCs w:val="22"/>
          </w:rPr>
          <w:t>Except as otherwise provided in thi</w:t>
        </w:r>
      </w:ins>
      <w:ins w:id="136" w:author="New Relic Legal" w:date="2020-12-21T14:05:00Z">
        <w:r>
          <w:rPr>
            <w:rFonts w:ascii="Arial" w:hAnsi="Arial" w:cs="Arial"/>
            <w:sz w:val="22"/>
            <w:szCs w:val="22"/>
          </w:rPr>
          <w:t>s agreement, t</w:t>
        </w:r>
      </w:ins>
      <w:ins w:id="137" w:author="New Relic Legal" w:date="2020-12-21T14:03:00Z">
        <w:r>
          <w:rPr>
            <w:rFonts w:ascii="Arial" w:hAnsi="Arial" w:cs="Arial"/>
            <w:sz w:val="22"/>
            <w:szCs w:val="22"/>
          </w:rPr>
          <w:t xml:space="preserve">he preamble and </w:t>
        </w:r>
        <w:r>
          <w:rPr>
            <w:rFonts w:ascii="Arial" w:eastAsia="Arial" w:hAnsi="Arial" w:cs="Arial"/>
            <w:sz w:val="22"/>
            <w:szCs w:val="22"/>
          </w:rPr>
          <w:t>s</w:t>
        </w:r>
      </w:ins>
      <w:ins w:id="138" w:author="New Relic Legal" w:date="2020-12-21T14:02:00Z">
        <w:r w:rsidRPr="00D95F52">
          <w:rPr>
            <w:rFonts w:ascii="Arial" w:eastAsia="Arial" w:hAnsi="Arial" w:cs="Arial"/>
            <w:sz w:val="22"/>
            <w:szCs w:val="22"/>
          </w:rPr>
          <w:t>ections 1 (</w:t>
        </w:r>
      </w:ins>
      <w:ins w:id="139" w:author="New Relic Legal" w:date="2020-12-21T14:03:00Z">
        <w:r>
          <w:rPr>
            <w:rFonts w:ascii="Arial" w:eastAsia="Arial" w:hAnsi="Arial" w:cs="Arial"/>
            <w:sz w:val="22"/>
            <w:szCs w:val="22"/>
          </w:rPr>
          <w:t>Universal NDA</w:t>
        </w:r>
      </w:ins>
      <w:ins w:id="140" w:author="New Relic Legal" w:date="2020-12-21T14:02:00Z">
        <w:r w:rsidRPr="00D95F52">
          <w:rPr>
            <w:rFonts w:ascii="Arial" w:eastAsia="Arial" w:hAnsi="Arial" w:cs="Arial"/>
            <w:sz w:val="22"/>
            <w:szCs w:val="22"/>
          </w:rPr>
          <w:t xml:space="preserve">), </w:t>
        </w:r>
      </w:ins>
      <w:ins w:id="141" w:author="New Relic Legal" w:date="2020-12-21T14:04:00Z">
        <w:r>
          <w:rPr>
            <w:rFonts w:ascii="Arial" w:eastAsia="Arial" w:hAnsi="Arial" w:cs="Arial"/>
            <w:sz w:val="22"/>
            <w:szCs w:val="22"/>
          </w:rPr>
          <w:t xml:space="preserve">2 (Confidential Information), </w:t>
        </w:r>
      </w:ins>
      <w:ins w:id="142" w:author="New Relic Legal" w:date="2020-12-21T14:02:00Z">
        <w:r w:rsidRPr="00D95F52">
          <w:rPr>
            <w:rFonts w:ascii="Arial" w:eastAsia="Arial" w:hAnsi="Arial" w:cs="Arial"/>
            <w:sz w:val="22"/>
            <w:szCs w:val="22"/>
          </w:rPr>
          <w:t>3 (</w:t>
        </w:r>
      </w:ins>
      <w:ins w:id="143" w:author="New Relic Legal" w:date="2020-12-21T14:04:00Z">
        <w:r>
          <w:rPr>
            <w:rFonts w:ascii="Arial" w:eastAsia="Arial" w:hAnsi="Arial" w:cs="Arial"/>
            <w:sz w:val="22"/>
            <w:szCs w:val="22"/>
          </w:rPr>
          <w:t>Exclusions</w:t>
        </w:r>
      </w:ins>
      <w:ins w:id="144" w:author="New Relic Legal" w:date="2020-12-21T14:02:00Z">
        <w:r w:rsidRPr="00D95F52">
          <w:rPr>
            <w:rFonts w:ascii="Arial" w:eastAsia="Arial" w:hAnsi="Arial" w:cs="Arial"/>
            <w:sz w:val="22"/>
            <w:szCs w:val="22"/>
          </w:rPr>
          <w:t>)</w:t>
        </w:r>
      </w:ins>
      <w:ins w:id="145" w:author="New Relic Legal" w:date="2020-12-21T14:04:00Z">
        <w:r>
          <w:rPr>
            <w:rFonts w:ascii="Arial" w:eastAsia="Arial" w:hAnsi="Arial" w:cs="Arial"/>
            <w:sz w:val="22"/>
            <w:szCs w:val="22"/>
          </w:rPr>
          <w:t>,</w:t>
        </w:r>
      </w:ins>
      <w:ins w:id="146" w:author="New Relic Legal" w:date="2020-12-21T14:02:00Z">
        <w:r w:rsidRPr="00D95F52">
          <w:rPr>
            <w:rFonts w:ascii="Arial" w:eastAsia="Arial" w:hAnsi="Arial" w:cs="Arial"/>
            <w:sz w:val="22"/>
            <w:szCs w:val="22"/>
          </w:rPr>
          <w:t xml:space="preserve"> 5 (Term and Termination), </w:t>
        </w:r>
      </w:ins>
      <w:ins w:id="147" w:author="New Relic Legal" w:date="2020-12-21T14:03:00Z">
        <w:r>
          <w:rPr>
            <w:rFonts w:ascii="Arial" w:eastAsia="Arial" w:hAnsi="Arial" w:cs="Arial"/>
            <w:sz w:val="22"/>
            <w:szCs w:val="22"/>
          </w:rPr>
          <w:t>9</w:t>
        </w:r>
      </w:ins>
      <w:ins w:id="148" w:author="New Relic Legal" w:date="2020-12-21T14:02:00Z">
        <w:r w:rsidRPr="00D95F52">
          <w:rPr>
            <w:rFonts w:ascii="Arial" w:eastAsia="Arial" w:hAnsi="Arial" w:cs="Arial"/>
            <w:sz w:val="22"/>
            <w:szCs w:val="22"/>
          </w:rPr>
          <w:t xml:space="preserve"> (Remedies), and 9 (General) will survive termination of this </w:t>
        </w:r>
        <w:r w:rsidRPr="00D95F52">
          <w:rPr>
            <w:rFonts w:ascii="Arial" w:eastAsia="Arial" w:hAnsi="Arial" w:cs="Arial"/>
            <w:sz w:val="22"/>
            <w:szCs w:val="22"/>
          </w:rPr>
          <w:lastRenderedPageBreak/>
          <w:t xml:space="preserve">agreement.  </w:t>
        </w:r>
      </w:ins>
    </w:p>
    <w:p w14:paraId="222642E7" w14:textId="71AF87DF" w:rsidR="00F7186E" w:rsidRPr="00D95F52" w:rsidRDefault="00F7186E">
      <w:pPr>
        <w:widowControl w:val="0"/>
        <w:tabs>
          <w:tab w:val="left" w:pos="720"/>
        </w:tabs>
        <w:ind w:left="1080" w:hanging="540"/>
        <w:rPr>
          <w:ins w:id="149" w:author="New Relic Legal" w:date="2020-12-21T14:06:00Z"/>
          <w:rFonts w:ascii="Arial" w:eastAsia="Calibri" w:hAnsi="Arial" w:cs="Arial"/>
          <w:sz w:val="22"/>
          <w:szCs w:val="22"/>
        </w:rPr>
      </w:pPr>
      <w:ins w:id="150" w:author="New Relic Legal" w:date="2020-12-21T14:05:00Z">
        <w:r w:rsidRPr="00F7186E">
          <w:rPr>
            <w:rStyle w:val="CommentReference"/>
            <w:rFonts w:ascii="Arial" w:hAnsi="Arial" w:cs="Arial"/>
            <w:b/>
            <w:bCs/>
            <w:sz w:val="22"/>
            <w:szCs w:val="22"/>
          </w:rPr>
          <w:t>(d)</w:t>
        </w:r>
        <w:r w:rsidRPr="00F7186E">
          <w:rPr>
            <w:rStyle w:val="CommentReference"/>
            <w:rFonts w:ascii="Arial" w:hAnsi="Arial" w:cs="Arial"/>
            <w:b/>
            <w:bCs/>
            <w:sz w:val="22"/>
            <w:szCs w:val="22"/>
          </w:rPr>
          <w:tab/>
        </w:r>
        <w:r w:rsidRPr="00D95F52">
          <w:rPr>
            <w:rFonts w:ascii="Arial" w:eastAsia="Arial" w:hAnsi="Arial" w:cs="Arial"/>
            <w:b/>
            <w:bCs/>
            <w:color w:val="000000"/>
            <w:sz w:val="22"/>
            <w:szCs w:val="22"/>
          </w:rPr>
          <w:t>Notice</w:t>
        </w:r>
        <w:r w:rsidRPr="00D95F52">
          <w:rPr>
            <w:rFonts w:ascii="Arial" w:eastAsia="Arial" w:hAnsi="Arial" w:cs="Arial"/>
            <w:color w:val="000000"/>
            <w:sz w:val="22"/>
            <w:szCs w:val="22"/>
          </w:rPr>
          <w:t xml:space="preserve">. </w:t>
        </w:r>
        <w:r w:rsidRPr="00D95F52">
          <w:rPr>
            <w:rFonts w:ascii="Arial" w:eastAsia="Calibri" w:hAnsi="Arial" w:cs="Arial"/>
            <w:sz w:val="22"/>
            <w:szCs w:val="22"/>
          </w:rPr>
          <w:t>All notices required or permitted under this agreement must be in writing and sent via electronic mail or overnight courier service (e.g., FedEx) to the addresses listed above or to such other address as may be specified in writing by either party.</w:t>
        </w:r>
      </w:ins>
    </w:p>
    <w:p w14:paraId="75FC6E6B" w14:textId="1C2D8919" w:rsidR="00F7186E" w:rsidRPr="00F7186E" w:rsidRDefault="00F7186E">
      <w:pPr>
        <w:widowControl w:val="0"/>
        <w:tabs>
          <w:tab w:val="left" w:pos="720"/>
        </w:tabs>
        <w:ind w:left="1080" w:hanging="540"/>
        <w:rPr>
          <w:ins w:id="151" w:author="New Relic Legal" w:date="2020-12-21T14:06:00Z"/>
          <w:rFonts w:ascii="Arial" w:eastAsia="Arial" w:hAnsi="Arial" w:cs="Arial"/>
          <w:color w:val="000000"/>
          <w:sz w:val="22"/>
          <w:szCs w:val="22"/>
        </w:rPr>
      </w:pPr>
    </w:p>
    <w:p w14:paraId="7AFCAA1C" w14:textId="224DF09C" w:rsidR="00F7186E" w:rsidRPr="00D95F52" w:rsidRDefault="00F7186E" w:rsidP="00D95F52">
      <w:pPr>
        <w:widowControl w:val="0"/>
        <w:tabs>
          <w:tab w:val="left" w:pos="720"/>
        </w:tabs>
        <w:ind w:left="1080" w:hanging="540"/>
        <w:jc w:val="both"/>
        <w:rPr>
          <w:ins w:id="152" w:author="New Relic Legal" w:date="2020-12-21T14:06:00Z"/>
          <w:rFonts w:ascii="Arial" w:hAnsi="Arial" w:cs="Arial"/>
          <w:sz w:val="22"/>
          <w:szCs w:val="22"/>
        </w:rPr>
      </w:pPr>
      <w:ins w:id="153" w:author="New Relic Legal" w:date="2020-12-21T14:06:00Z">
        <w:r w:rsidRPr="00F7186E">
          <w:rPr>
            <w:rFonts w:ascii="Arial" w:eastAsia="Arial" w:hAnsi="Arial" w:cs="Arial"/>
            <w:color w:val="000000"/>
            <w:sz w:val="22"/>
            <w:szCs w:val="22"/>
          </w:rPr>
          <w:t>(e)</w:t>
        </w:r>
        <w:r w:rsidRPr="00F7186E">
          <w:rPr>
            <w:rFonts w:ascii="Arial" w:eastAsia="Arial" w:hAnsi="Arial" w:cs="Arial"/>
            <w:color w:val="000000"/>
            <w:sz w:val="22"/>
            <w:szCs w:val="22"/>
          </w:rPr>
          <w:tab/>
        </w:r>
        <w:r w:rsidRPr="00D95F52">
          <w:rPr>
            <w:rFonts w:ascii="Arial" w:eastAsia="Arial" w:hAnsi="Arial" w:cs="Arial"/>
            <w:b/>
            <w:bCs/>
            <w:color w:val="000000"/>
            <w:sz w:val="22"/>
            <w:szCs w:val="22"/>
          </w:rPr>
          <w:t>Entire Agreement</w:t>
        </w:r>
        <w:r w:rsidRPr="00D95F52">
          <w:rPr>
            <w:rFonts w:ascii="Arial" w:eastAsia="Arial" w:hAnsi="Arial" w:cs="Arial"/>
            <w:color w:val="000000"/>
            <w:sz w:val="22"/>
            <w:szCs w:val="22"/>
          </w:rPr>
          <w:t xml:space="preserve">. </w:t>
        </w:r>
        <w:r w:rsidRPr="00D95F52">
          <w:rPr>
            <w:rFonts w:ascii="Arial" w:hAnsi="Arial" w:cs="Arial"/>
            <w:sz w:val="22"/>
            <w:szCs w:val="22"/>
          </w:rPr>
          <w:t xml:space="preserve">This agreement is the parties’ entire agreement regarding its subject matter and supersedes all previous agreements and communications (written or oral) relating to its subject matter. If any provision of this Agreement is found to be unenforceable, it (and related provisions) will be interpreted to best accomplish the parties’ intended purpose. Amendments to this agreement must be in writing and signed by both parties. Waivers must be signed by the waiving party and one waiver does not imply any future waiver. </w:t>
        </w:r>
        <w:r w:rsidRPr="00D95F52">
          <w:rPr>
            <w:rFonts w:ascii="Arial" w:eastAsia="Century Gothic" w:hAnsi="Arial" w:cs="Arial"/>
            <w:color w:val="000000"/>
            <w:sz w:val="22"/>
            <w:szCs w:val="22"/>
          </w:rPr>
          <w:t>This agreement may be executed in any number of counterparts, each of which shall be deemed to be an original and all of which taken together comprise a single instrument.</w:t>
        </w:r>
      </w:ins>
    </w:p>
    <w:p w14:paraId="19F13FBA" w14:textId="4A16E829" w:rsidR="00F7186E" w:rsidRPr="00F7186E" w:rsidRDefault="00F7186E">
      <w:pPr>
        <w:widowControl w:val="0"/>
        <w:tabs>
          <w:tab w:val="left" w:pos="720"/>
        </w:tabs>
        <w:ind w:left="1080" w:hanging="540"/>
        <w:rPr>
          <w:rFonts w:ascii="Arial" w:eastAsia="Arial" w:hAnsi="Arial" w:cs="Arial"/>
          <w:color w:val="000000"/>
          <w:sz w:val="22"/>
          <w:szCs w:val="22"/>
        </w:rPr>
      </w:pPr>
    </w:p>
    <w:p w14:paraId="44DA9F52" w14:textId="77777777" w:rsidR="001F0EE7" w:rsidRDefault="001F0EE7">
      <w:pPr>
        <w:keepNext/>
        <w:tabs>
          <w:tab w:val="left" w:pos="1080"/>
        </w:tabs>
        <w:rPr>
          <w:rFonts w:ascii="Arial" w:eastAsia="Arial" w:hAnsi="Arial" w:cs="Arial"/>
          <w:b/>
          <w:sz w:val="22"/>
          <w:szCs w:val="22"/>
        </w:rPr>
      </w:pPr>
    </w:p>
    <w:p w14:paraId="121ED852" w14:textId="53E4C3EC"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del w:id="154" w:author="New Relic Legal" w:date="2020-12-21T13:56:00Z">
        <w:r w:rsidDel="009569F3">
          <w:rPr>
            <w:rFonts w:ascii="Arial" w:eastAsia="Arial" w:hAnsi="Arial" w:cs="Arial"/>
            <w:sz w:val="22"/>
            <w:szCs w:val="22"/>
          </w:rPr>
          <w:delText xml:space="preserve">IN WITNESS WHEREOF, </w:delText>
        </w:r>
      </w:del>
      <w:r>
        <w:rPr>
          <w:rFonts w:ascii="Arial" w:eastAsia="Arial" w:hAnsi="Arial" w:cs="Arial"/>
          <w:sz w:val="22"/>
          <w:szCs w:val="22"/>
        </w:rPr>
        <w:t xml:space="preserve">the Parties </w:t>
      </w:r>
      <w:del w:id="155" w:author="New Relic Legal" w:date="2020-12-21T13:56:00Z">
        <w:r w:rsidDel="009569F3">
          <w:rPr>
            <w:rFonts w:ascii="Arial" w:eastAsia="Arial" w:hAnsi="Arial" w:cs="Arial"/>
            <w:sz w:val="22"/>
            <w:szCs w:val="22"/>
          </w:rPr>
          <w:delText xml:space="preserve">hereto </w:delText>
        </w:r>
      </w:del>
      <w:r>
        <w:rPr>
          <w:rFonts w:ascii="Arial" w:eastAsia="Arial" w:hAnsi="Arial" w:cs="Arial"/>
          <w:sz w:val="22"/>
          <w:szCs w:val="22"/>
        </w:rPr>
        <w:t>have executed this Mutual Non-Disclosure Agreement by their duly authorized officers or representatives as of the Effective Date first set forth above.</w:t>
      </w:r>
    </w:p>
    <w:p w14:paraId="445D78DD"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p w14:paraId="50F27D2B"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2132"/>
        <w:gridCol w:w="3885"/>
        <w:gridCol w:w="2076"/>
      </w:tblGrid>
      <w:tr w:rsidR="001F0EE7" w14:paraId="7377C8ED" w14:textId="77777777">
        <w:tc>
          <w:tcPr>
            <w:tcW w:w="4674" w:type="dxa"/>
            <w:gridSpan w:val="2"/>
          </w:tcPr>
          <w:p w14:paraId="01B8AE05" w14:textId="615B81C9" w:rsidR="001F0EE7" w:rsidRDefault="000B5A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[First</w:t>
            </w:r>
            <w:r w:rsidR="00761EE0">
              <w:rPr>
                <w:rFonts w:ascii="Arial" w:eastAsia="Arial" w:hAnsi="Arial" w:cs="Arial"/>
              </w:rPr>
              <w:t>Company</w:t>
            </w:r>
            <w:r>
              <w:rPr>
                <w:rFonts w:ascii="Arial" w:eastAsia="Arial" w:hAnsi="Arial" w:cs="Arial"/>
              </w:rPr>
              <w:t>]</w:t>
            </w:r>
          </w:p>
        </w:tc>
        <w:tc>
          <w:tcPr>
            <w:tcW w:w="4676" w:type="dxa"/>
            <w:gridSpan w:val="2"/>
          </w:tcPr>
          <w:p w14:paraId="24F8AFAA"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color w:val="000000"/>
              </w:rPr>
              <w:t>[counterpartyName]</w:t>
            </w:r>
          </w:p>
        </w:tc>
      </w:tr>
      <w:tr w:rsidR="001F0EE7" w14:paraId="5DB1E42E" w14:textId="77777777">
        <w:tc>
          <w:tcPr>
            <w:tcW w:w="1075" w:type="dxa"/>
          </w:tcPr>
          <w:p w14:paraId="55641778"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Signed:</w:t>
            </w:r>
          </w:p>
        </w:tc>
        <w:tc>
          <w:tcPr>
            <w:tcW w:w="3599" w:type="dxa"/>
          </w:tcPr>
          <w:p w14:paraId="7BE53BAB"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242F1099"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Signed:</w:t>
            </w:r>
            <w:r>
              <w:rPr>
                <w:rFonts w:ascii="Arial" w:eastAsia="Arial" w:hAnsi="Arial" w:cs="Arial"/>
                <w:color w:val="FFFFFF"/>
              </w:rPr>
              <w:t>[counterpartySignerSignature]</w:t>
            </w:r>
          </w:p>
        </w:tc>
        <w:tc>
          <w:tcPr>
            <w:tcW w:w="3685" w:type="dxa"/>
          </w:tcPr>
          <w:p w14:paraId="3C9C92A0"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481187E8" w14:textId="77777777">
        <w:tc>
          <w:tcPr>
            <w:tcW w:w="1075" w:type="dxa"/>
          </w:tcPr>
          <w:p w14:paraId="0C8BB3AC"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Name:</w:t>
            </w:r>
          </w:p>
        </w:tc>
        <w:tc>
          <w:tcPr>
            <w:tcW w:w="3599" w:type="dxa"/>
          </w:tcPr>
          <w:p w14:paraId="667883BB" w14:textId="3E348D95"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38628A41"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Name:</w:t>
            </w:r>
            <w:r>
              <w:rPr>
                <w:rFonts w:ascii="Arial" w:eastAsia="Arial" w:hAnsi="Arial" w:cs="Arial"/>
                <w:color w:val="FFFFFF"/>
              </w:rPr>
              <w:t>[counterpartySignerName]</w:t>
            </w:r>
          </w:p>
        </w:tc>
        <w:tc>
          <w:tcPr>
            <w:tcW w:w="3685" w:type="dxa"/>
          </w:tcPr>
          <w:p w14:paraId="375EB9FA"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3196A5A8" w14:textId="77777777">
        <w:tc>
          <w:tcPr>
            <w:tcW w:w="1075" w:type="dxa"/>
          </w:tcPr>
          <w:p w14:paraId="6397B22F"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Title:</w:t>
            </w:r>
          </w:p>
        </w:tc>
        <w:tc>
          <w:tcPr>
            <w:tcW w:w="3599" w:type="dxa"/>
          </w:tcPr>
          <w:p w14:paraId="4D9BAC49" w14:textId="0128531E"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682D45FB"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Title:</w:t>
            </w:r>
            <w:r>
              <w:rPr>
                <w:rFonts w:ascii="Arial" w:eastAsia="Arial" w:hAnsi="Arial" w:cs="Arial"/>
                <w:color w:val="FFFFFF"/>
              </w:rPr>
              <w:t>[counterpartySignerTextField]</w:t>
            </w:r>
          </w:p>
        </w:tc>
        <w:tc>
          <w:tcPr>
            <w:tcW w:w="3685" w:type="dxa"/>
          </w:tcPr>
          <w:p w14:paraId="2BE2A9BE"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r w:rsidR="001F0EE7" w14:paraId="2D9BCA1F" w14:textId="77777777">
        <w:tc>
          <w:tcPr>
            <w:tcW w:w="1075" w:type="dxa"/>
          </w:tcPr>
          <w:p w14:paraId="7B5DEA61"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commentRangeStart w:id="156"/>
            <w:r>
              <w:rPr>
                <w:rFonts w:ascii="Arial" w:eastAsia="Arial" w:hAnsi="Arial" w:cs="Arial"/>
              </w:rPr>
              <w:t>Date:</w:t>
            </w:r>
            <w:commentRangeEnd w:id="156"/>
            <w:r w:rsidR="009569F3">
              <w:rPr>
                <w:rStyle w:val="CommentReference"/>
                <w:rFonts w:ascii="Times New Roman" w:eastAsia="Times New Roman" w:hAnsi="Times New Roman" w:cs="Times New Roman"/>
                <w:lang w:eastAsia="ja-JP"/>
              </w:rPr>
              <w:commentReference w:id="156"/>
            </w:r>
          </w:p>
        </w:tc>
        <w:tc>
          <w:tcPr>
            <w:tcW w:w="3599" w:type="dxa"/>
          </w:tcPr>
          <w:p w14:paraId="5CF58EF6"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c>
          <w:tcPr>
            <w:tcW w:w="991" w:type="dxa"/>
          </w:tcPr>
          <w:p w14:paraId="537A59CB" w14:textId="77777777" w:rsidR="001F0EE7" w:rsidRDefault="00761E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r>
              <w:rPr>
                <w:rFonts w:ascii="Arial" w:eastAsia="Arial" w:hAnsi="Arial" w:cs="Arial"/>
              </w:rPr>
              <w:t>Date:</w:t>
            </w:r>
            <w:r>
              <w:rPr>
                <w:rFonts w:ascii="Arial" w:eastAsia="Arial" w:hAnsi="Arial" w:cs="Arial"/>
                <w:color w:val="FFFFFF"/>
              </w:rPr>
              <w:t>[counterpartySignerDateField]</w:t>
            </w:r>
          </w:p>
        </w:tc>
        <w:tc>
          <w:tcPr>
            <w:tcW w:w="3685" w:type="dxa"/>
          </w:tcPr>
          <w:p w14:paraId="17D3A634"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rPr>
            </w:pPr>
          </w:p>
        </w:tc>
      </w:tr>
    </w:tbl>
    <w:p w14:paraId="4CA5C7B3" w14:textId="77777777" w:rsidR="001F0EE7" w:rsidRDefault="001F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Arial" w:eastAsia="Arial" w:hAnsi="Arial" w:cs="Arial"/>
          <w:sz w:val="22"/>
          <w:szCs w:val="22"/>
        </w:rPr>
      </w:pPr>
    </w:p>
    <w:sectPr w:rsidR="001F0EE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w Relic Legal" w:date="2020-11-17T09:28:00Z" w:initials="RW">
    <w:p w14:paraId="6F530BB6" w14:textId="11A6B31F" w:rsidR="00BF3CF8" w:rsidRDefault="00BF3CF8">
      <w:pPr>
        <w:pStyle w:val="CommentText"/>
      </w:pPr>
      <w:r>
        <w:rPr>
          <w:rStyle w:val="CommentReference"/>
        </w:rPr>
        <w:annotationRef/>
      </w:r>
      <w:r>
        <w:t>Would need to be editable.</w:t>
      </w:r>
    </w:p>
  </w:comment>
  <w:comment w:id="1" w:author="New Relic Legal" w:date="2020-12-21T09:54:00Z" w:initials="RW">
    <w:p w14:paraId="72374252" w14:textId="556AC777" w:rsidR="00BF3CF8" w:rsidRDefault="00BF3CF8">
      <w:pPr>
        <w:pStyle w:val="CommentText"/>
      </w:pPr>
      <w:r>
        <w:rPr>
          <w:rStyle w:val="CommentReference"/>
        </w:rPr>
        <w:annotationRef/>
      </w:r>
      <w:r>
        <w:t>It’s unclear what the difference is between [BusinessPurposeSpecificallyDefined] and [definitionOfTheBusinessPurpose]. Can these two fields be combined?</w:t>
      </w:r>
    </w:p>
  </w:comment>
  <w:comment w:id="2" w:author="New Relic Legal" w:date="2020-11-17T09:33:00Z" w:initials="RW">
    <w:p w14:paraId="3EC835B0" w14:textId="754E03D4" w:rsidR="00BF3CF8" w:rsidRDefault="00BF3CF8">
      <w:pPr>
        <w:pStyle w:val="CommentText"/>
      </w:pPr>
      <w:r>
        <w:rPr>
          <w:rStyle w:val="CommentReference"/>
        </w:rPr>
        <w:annotationRef/>
      </w:r>
      <w:r>
        <w:t xml:space="preserve">It’s unclear what work this phrase is meant to do—i.e., does it matter whether the opportunity is “customary” or not? </w:t>
      </w:r>
    </w:p>
  </w:comment>
  <w:comment w:id="8" w:author="New Relic Legal" w:date="2020-11-17T09:38:00Z" w:initials="RW">
    <w:p w14:paraId="460F8C84" w14:textId="12593FE9" w:rsidR="00BF3CF8" w:rsidRDefault="00BF3CF8">
      <w:pPr>
        <w:pStyle w:val="CommentText"/>
      </w:pPr>
      <w:r>
        <w:rPr>
          <w:rStyle w:val="CommentReference"/>
        </w:rPr>
        <w:annotationRef/>
      </w:r>
      <w:r>
        <w:t xml:space="preserve">While the intention behind this term is clear, its substance needs to be better developed. A few conceptual issues </w:t>
      </w:r>
      <w:r w:rsidR="00F51FE1">
        <w:t>need to be</w:t>
      </w:r>
      <w:r>
        <w:t xml:space="preserve"> consider</w:t>
      </w:r>
      <w:r w:rsidR="00F51FE1">
        <w:t>ed</w:t>
      </w:r>
      <w:r>
        <w:t xml:space="preserve">: </w:t>
      </w:r>
    </w:p>
    <w:p w14:paraId="06A91C87" w14:textId="77777777" w:rsidR="00BF3CF8" w:rsidRDefault="00BF3CF8">
      <w:pPr>
        <w:pStyle w:val="CommentText"/>
      </w:pPr>
    </w:p>
    <w:p w14:paraId="300454E2" w14:textId="12D11641" w:rsidR="00BF3CF8" w:rsidRDefault="00BF3CF8">
      <w:pPr>
        <w:pStyle w:val="CommentText"/>
      </w:pPr>
      <w:r>
        <w:t xml:space="preserve">1. This clause </w:t>
      </w:r>
      <w:r w:rsidR="00F51FE1">
        <w:t xml:space="preserve">implicitly </w:t>
      </w:r>
      <w:r>
        <w:t xml:space="preserve">blends a procedural requirement (e.g., the parties will only seek to enforce this agreement in X way) with an interpretative requirement (e.g., this term is deemed to mean Y). We would suggest dealing with these concepts </w:t>
      </w:r>
      <w:r w:rsidR="00490468">
        <w:t>separately</w:t>
      </w:r>
      <w:r>
        <w:t>, perhaps in connection with an expanded remedies section (</w:t>
      </w:r>
      <w:r w:rsidR="00F51FE1">
        <w:t>discussed below</w:t>
      </w:r>
      <w:r>
        <w:t xml:space="preserve">). </w:t>
      </w:r>
    </w:p>
    <w:p w14:paraId="38ECFC15" w14:textId="77777777" w:rsidR="00BF3CF8" w:rsidRDefault="00BF3CF8">
      <w:pPr>
        <w:pStyle w:val="CommentText"/>
      </w:pPr>
    </w:p>
    <w:p w14:paraId="2A920FCE" w14:textId="7A366DA2" w:rsidR="00BF3CF8" w:rsidRDefault="00BF3CF8">
      <w:pPr>
        <w:pStyle w:val="CommentText"/>
      </w:pPr>
      <w:r>
        <w:t xml:space="preserve">2. It would be helpful to include guidance in the README as to what terms you consider to be of material importance to the uNDA. </w:t>
      </w:r>
      <w:r w:rsidR="00F51FE1">
        <w:t>For example, s</w:t>
      </w:r>
      <w:r>
        <w:t>ince the uNDA anticipates the inclusion of “Other Clauses”</w:t>
      </w:r>
      <w:r w:rsidR="00F51FE1">
        <w:t xml:space="preserve"> beyond those provided here,</w:t>
      </w:r>
      <w:r>
        <w:t xml:space="preserve"> it would useful to know what other clauses are (in)compatible with the text and spirit of the “core” uNDA terms. Similarly, it might be helpful to include in the README some references to case law, the Restatement of Contracts, or other substantiv</w:t>
      </w:r>
      <w:r w:rsidR="00F51FE1">
        <w:t xml:space="preserve">e guidance. </w:t>
      </w:r>
    </w:p>
    <w:p w14:paraId="65E92DC2" w14:textId="77777777" w:rsidR="00BF3CF8" w:rsidRDefault="00BF3CF8">
      <w:pPr>
        <w:pStyle w:val="CommentText"/>
      </w:pPr>
    </w:p>
    <w:p w14:paraId="32FDD5E9" w14:textId="5C4D2583" w:rsidR="00BF3CF8" w:rsidRDefault="00F51FE1">
      <w:pPr>
        <w:pStyle w:val="CommentText"/>
      </w:pPr>
      <w:r>
        <w:t>3</w:t>
      </w:r>
      <w:r w:rsidR="00BF3CF8">
        <w:t xml:space="preserve">. </w:t>
      </w:r>
      <w:r>
        <w:t xml:space="preserve">There seems to be a </w:t>
      </w:r>
      <w:r w:rsidR="00BF3CF8">
        <w:t xml:space="preserve">conflict between the </w:t>
      </w:r>
      <w:r w:rsidR="00966A4B">
        <w:t>consistency</w:t>
      </w:r>
      <w:r w:rsidR="00BF3CF8">
        <w:t xml:space="preserve"> sought through a “no material changes” clause and allowing [ChoiceOfLaw] as a variable term. Simply, </w:t>
      </w:r>
      <w:r w:rsidR="00966A4B">
        <w:t>how do you</w:t>
      </w:r>
      <w:r w:rsidR="00BF3CF8">
        <w:t xml:space="preserve"> determine what changes </w:t>
      </w:r>
      <w:r w:rsidR="00E47AC2">
        <w:t>would</w:t>
      </w:r>
      <w:r w:rsidR="00BF3CF8">
        <w:t xml:space="preserve"> </w:t>
      </w:r>
      <w:r>
        <w:t>be</w:t>
      </w:r>
      <w:r w:rsidR="00BF3CF8">
        <w:t xml:space="preserve"> consider</w:t>
      </w:r>
      <w:r>
        <w:t>ed</w:t>
      </w:r>
      <w:r w:rsidR="00BF3CF8">
        <w:t xml:space="preserve"> material</w:t>
      </w:r>
      <w:r w:rsidR="00966A4B">
        <w:t xml:space="preserve"> to the agreement </w:t>
      </w:r>
      <w:r>
        <w:t xml:space="preserve">by a court </w:t>
      </w:r>
      <w:r w:rsidR="00BF3CF8">
        <w:t>if you don’t know the governing law</w:t>
      </w:r>
      <w:r w:rsidR="00966A4B">
        <w:t>?</w:t>
      </w:r>
      <w:r w:rsidR="00BF3CF8">
        <w:t xml:space="preserve"> This is </w:t>
      </w:r>
      <w:r w:rsidR="00966A4B">
        <w:t>conflict is especially sharp</w:t>
      </w:r>
      <w:r w:rsidR="00BF3CF8">
        <w:t xml:space="preserve"> if you intend this agreement to</w:t>
      </w:r>
      <w:r w:rsidR="00966A4B">
        <w:t xml:space="preserve"> be used worldwide</w:t>
      </w:r>
      <w:r>
        <w:t>.</w:t>
      </w:r>
    </w:p>
    <w:p w14:paraId="3F5A9B49" w14:textId="77777777" w:rsidR="00BF3CF8" w:rsidRDefault="00BF3CF8">
      <w:pPr>
        <w:pStyle w:val="CommentText"/>
      </w:pPr>
    </w:p>
    <w:p w14:paraId="5E676979" w14:textId="771D9639" w:rsidR="00BF3CF8" w:rsidRDefault="00F51FE1">
      <w:pPr>
        <w:pStyle w:val="CommentText"/>
      </w:pPr>
      <w:r>
        <w:t>4</w:t>
      </w:r>
      <w:r w:rsidR="00BF3CF8">
        <w:t xml:space="preserve">. Lastly, what happens if one of the parties seeks to enforce this agreement in a way that is not materially compliant with the uNDA? </w:t>
      </w:r>
      <w:r w:rsidR="0099360D">
        <w:rPr>
          <w:noProof/>
        </w:rPr>
        <w:t>It seems like the uNDA needs to include specific remedies</w:t>
      </w:r>
      <w:r>
        <w:rPr>
          <w:noProof/>
        </w:rPr>
        <w:t xml:space="preserve"> to non-compliance</w:t>
      </w:r>
      <w:r w:rsidR="0099360D">
        <w:rPr>
          <w:noProof/>
        </w:rPr>
        <w:t xml:space="preserve"> that discourage</w:t>
      </w:r>
      <w:r w:rsidR="005453D6">
        <w:rPr>
          <w:noProof/>
        </w:rPr>
        <w:t xml:space="preserve"> parties from altering or enforcing the terms in a way that is not in keeping with the uNDA’s intended purpose</w:t>
      </w:r>
      <w:r w:rsidR="0099360D">
        <w:rPr>
          <w:noProof/>
        </w:rPr>
        <w:t xml:space="preserve"> (</w:t>
      </w:r>
      <w:r>
        <w:rPr>
          <w:noProof/>
        </w:rPr>
        <w:t xml:space="preserve">e.g., </w:t>
      </w:r>
      <w:r w:rsidR="0099360D">
        <w:rPr>
          <w:noProof/>
        </w:rPr>
        <w:t xml:space="preserve">like the threat of a copyright infringement claim </w:t>
      </w:r>
      <w:r>
        <w:rPr>
          <w:noProof/>
        </w:rPr>
        <w:t>for non-compliance with the terms of an open source software license</w:t>
      </w:r>
      <w:r w:rsidR="0099360D">
        <w:rPr>
          <w:noProof/>
        </w:rPr>
        <w:t xml:space="preserve">). </w:t>
      </w:r>
      <w:r w:rsidR="005453D6">
        <w:rPr>
          <w:noProof/>
        </w:rPr>
        <w:t xml:space="preserve"> </w:t>
      </w:r>
    </w:p>
  </w:comment>
  <w:comment w:id="12" w:author="New Relic Legal" w:date="2020-12-21T10:46:00Z" w:initials="RW">
    <w:p w14:paraId="5377E6EF" w14:textId="3E2BF2A6" w:rsidR="00BF3CF8" w:rsidRDefault="00BF3CF8">
      <w:pPr>
        <w:pStyle w:val="CommentText"/>
      </w:pPr>
      <w:r>
        <w:rPr>
          <w:rStyle w:val="CommentReference"/>
        </w:rPr>
        <w:annotationRef/>
      </w:r>
      <w:r>
        <w:t xml:space="preserve">Consider a different name for these </w:t>
      </w:r>
      <w:r w:rsidR="005453D6">
        <w:t>fields</w:t>
      </w:r>
      <w:r>
        <w:t>, since they are variable rather than being universal to all versions of the uNDA (i.e., the actual “universal” terms are the ones that can’t be edited). Maybe Variable Terms?</w:t>
      </w:r>
    </w:p>
  </w:comment>
  <w:comment w:id="17" w:author="New Relic Legal" w:date="2020-12-21T10:47:00Z" w:initials="RW">
    <w:p w14:paraId="76AE1803" w14:textId="07AA462E" w:rsidR="00BF3CF8" w:rsidRDefault="00BF3CF8">
      <w:pPr>
        <w:pStyle w:val="CommentText"/>
      </w:pPr>
      <w:r>
        <w:rPr>
          <w:rStyle w:val="CommentReference"/>
        </w:rPr>
        <w:annotationRef/>
      </w:r>
      <w:r w:rsidR="00D575C6">
        <w:t>As mentioned above, i</w:t>
      </w:r>
      <w:r>
        <w:t xml:space="preserve">t would be useful to include some guidance in the README file about how to </w:t>
      </w:r>
      <w:r w:rsidR="005453D6">
        <w:t xml:space="preserve">permissibly </w:t>
      </w:r>
      <w:r>
        <w:t xml:space="preserve">add or modify </w:t>
      </w:r>
      <w:r w:rsidR="005453D6">
        <w:t xml:space="preserve">the </w:t>
      </w:r>
      <w:r>
        <w:t xml:space="preserve">terms </w:t>
      </w:r>
      <w:r w:rsidR="005453D6">
        <w:t>of</w:t>
      </w:r>
      <w:r>
        <w:t xml:space="preserve"> the uNDA in light of the “no material difference” requirement in § 1(a). </w:t>
      </w:r>
    </w:p>
  </w:comment>
  <w:comment w:id="20" w:author="New Relic Legal" w:date="2020-12-21T10:50:00Z" w:initials="RW">
    <w:p w14:paraId="32C2959F" w14:textId="0D44F717" w:rsidR="00BF3CF8" w:rsidRDefault="00BF3CF8">
      <w:pPr>
        <w:pStyle w:val="CommentText"/>
      </w:pPr>
      <w:r>
        <w:rPr>
          <w:rStyle w:val="CommentReference"/>
        </w:rPr>
        <w:annotationRef/>
      </w:r>
      <w:r>
        <w:t>In the interest of brevity, we suggest “Discloser” and “Recipient” as defined terms, rather than “disclosing party” and “receiving party.”</w:t>
      </w:r>
    </w:p>
  </w:comment>
  <w:comment w:id="31" w:author="New Relic Legal" w:date="2020-11-17T09:46:00Z" w:initials="RW">
    <w:p w14:paraId="0176FFDD" w14:textId="530E871A" w:rsidR="00BF3CF8" w:rsidRDefault="00BF3CF8">
      <w:pPr>
        <w:pStyle w:val="CommentText"/>
      </w:pPr>
      <w:r>
        <w:rPr>
          <w:rStyle w:val="CommentReference"/>
        </w:rPr>
        <w:annotationRef/>
      </w:r>
      <w:r>
        <w:t xml:space="preserve"> While it makes sense to tailor the </w:t>
      </w:r>
      <w:r w:rsidRPr="005453D6">
        <w:rPr>
          <w:i/>
          <w:iCs/>
        </w:rPr>
        <w:t>examples</w:t>
      </w:r>
      <w:r>
        <w:t xml:space="preserve"> of CI (i.e., “including production information, plans …”), allowing drafters to vary the </w:t>
      </w:r>
      <w:r w:rsidRPr="005453D6">
        <w:rPr>
          <w:i/>
          <w:iCs/>
        </w:rPr>
        <w:t>definition</w:t>
      </w:r>
      <w:r>
        <w:t xml:space="preserve"> of confidential information undermines the universality of this template and its useful</w:t>
      </w:r>
      <w:r w:rsidR="0018210F">
        <w:t>ness</w:t>
      </w:r>
      <w:r>
        <w:t xml:space="preserve">. Simply, why would I adopt the uNDA </w:t>
      </w:r>
      <w:r w:rsidR="00D575C6">
        <w:t xml:space="preserve">template </w:t>
      </w:r>
      <w:r>
        <w:t xml:space="preserve">if I’m going to have to negotiate the definition of CI anyway? Moreover, what happens if the definition I negotiate is not materially </w:t>
      </w:r>
      <w:r w:rsidR="00D575C6">
        <w:t>compliant</w:t>
      </w:r>
      <w:r>
        <w:t xml:space="preserve"> with the uNDA as specified in §1(a)? Rather than including a </w:t>
      </w:r>
      <w:r w:rsidR="00E47AC2">
        <w:t>free form</w:t>
      </w:r>
      <w:r>
        <w:t xml:space="preserve"> [</w:t>
      </w:r>
      <w:proofErr w:type="spellStart"/>
      <w:r>
        <w:t>definitionOfConfidentialInformation</w:t>
      </w:r>
      <w:proofErr w:type="spellEnd"/>
      <w:r>
        <w:t>] field, we would suggest making this a “choose one” option</w:t>
      </w:r>
      <w:r w:rsidR="005453D6">
        <w:t xml:space="preserve"> between several common phrasings</w:t>
      </w:r>
      <w:r>
        <w:t>.</w:t>
      </w:r>
    </w:p>
  </w:comment>
  <w:comment w:id="36" w:author="New Relic Legal" w:date="2020-11-17T09:50:00Z" w:initials="RW">
    <w:p w14:paraId="698E261E" w14:textId="47EB8665" w:rsidR="00BF3CF8" w:rsidRDefault="00BF3CF8">
      <w:pPr>
        <w:pStyle w:val="CommentText"/>
      </w:pPr>
      <w:r>
        <w:rPr>
          <w:rStyle w:val="CommentReference"/>
        </w:rPr>
        <w:annotationRef/>
      </w:r>
      <w:r>
        <w:t>Add representation that no unauthorized 3d party info is being shared?</w:t>
      </w:r>
    </w:p>
  </w:comment>
  <w:comment w:id="38" w:author="New Relic Legal" w:date="2020-11-17T09:52:00Z" w:initials="RW">
    <w:p w14:paraId="318FB28D" w14:textId="0074AF42" w:rsidR="00BF3CF8" w:rsidRPr="008577EF" w:rsidRDefault="00BF3CF8">
      <w:pPr>
        <w:pStyle w:val="CommentText"/>
      </w:pPr>
      <w:r>
        <w:rPr>
          <w:rStyle w:val="CommentReference"/>
        </w:rPr>
        <w:annotationRef/>
      </w:r>
      <w:r>
        <w:t>It</w:t>
      </w:r>
      <w:r w:rsidR="0018210F">
        <w:t>’</w:t>
      </w:r>
      <w:r>
        <w:t xml:space="preserve">s more common </w:t>
      </w:r>
      <w:r w:rsidR="0018210F">
        <w:t xml:space="preserve">in NDAs </w:t>
      </w:r>
      <w:r>
        <w:t xml:space="preserve">to see exclusions from the </w:t>
      </w:r>
      <w:r>
        <w:rPr>
          <w:i/>
          <w:iCs/>
        </w:rPr>
        <w:t>definition</w:t>
      </w:r>
      <w:r>
        <w:t xml:space="preserve"> of confidential information rather than from the </w:t>
      </w:r>
      <w:r>
        <w:rPr>
          <w:i/>
          <w:iCs/>
        </w:rPr>
        <w:t>obligations</w:t>
      </w:r>
      <w:r>
        <w:t xml:space="preserve"> </w:t>
      </w:r>
      <w:r w:rsidR="0018210F">
        <w:t>that apply to confidential information</w:t>
      </w:r>
      <w:r>
        <w:t xml:space="preserve">. </w:t>
      </w:r>
      <w:r w:rsidR="005453D6">
        <w:t>While the practical effects of this difference may be minimal</w:t>
      </w:r>
      <w:r>
        <w:t>, it</w:t>
      </w:r>
      <w:r w:rsidR="0018210F">
        <w:t>s novelty</w:t>
      </w:r>
      <w:r>
        <w:t xml:space="preserve"> did give </w:t>
      </w:r>
      <w:r w:rsidR="0018210F">
        <w:t>us some pause when we first read the draft.</w:t>
      </w:r>
    </w:p>
  </w:comment>
  <w:comment w:id="39" w:author="New Relic Legal" w:date="2020-11-17T09:58:00Z" w:initials="RW">
    <w:p w14:paraId="5FF09376" w14:textId="1D3A2CDD" w:rsidR="00BF3CF8" w:rsidRPr="008032E3" w:rsidRDefault="00BF3CF8">
      <w:pPr>
        <w:pStyle w:val="CommentText"/>
      </w:pPr>
      <w:r>
        <w:rPr>
          <w:rStyle w:val="CommentReference"/>
        </w:rPr>
        <w:annotationRef/>
      </w:r>
      <w:r>
        <w:t xml:space="preserve">Might want to expand this to include Affiliates, employees, and agents, or </w:t>
      </w:r>
      <w:r w:rsidR="008D5A2A">
        <w:t xml:space="preserve">else </w:t>
      </w:r>
      <w:r>
        <w:t xml:space="preserve">define </w:t>
      </w:r>
      <w:r w:rsidR="0018210F">
        <w:t xml:space="preserve">“receiving party” </w:t>
      </w:r>
      <w:r w:rsidR="008D5A2A">
        <w:t>to include these persons</w:t>
      </w:r>
      <w:r>
        <w:t>.</w:t>
      </w:r>
    </w:p>
  </w:comment>
  <w:comment w:id="41" w:author="New Relic Legal" w:date="2020-11-17T10:01:00Z" w:initials="RW">
    <w:p w14:paraId="5A6109DC" w14:textId="3C4CC151" w:rsidR="00BF3CF8" w:rsidRDefault="00BF3CF8">
      <w:pPr>
        <w:pStyle w:val="CommentText"/>
      </w:pPr>
      <w:r>
        <w:rPr>
          <w:rStyle w:val="CommentReference"/>
        </w:rPr>
        <w:annotationRef/>
      </w:r>
      <w:r>
        <w:t>This would seem to imply the need for clean-room procedures or internal firewalls, which most companies will not have. It would be better to say “without use of” the confidential information, since the very existence of this agreement implies access to the CI.</w:t>
      </w:r>
    </w:p>
  </w:comment>
  <w:comment w:id="49" w:author="New Relic Legal" w:date="2020-11-17T10:09:00Z" w:initials="RW">
    <w:p w14:paraId="7AF1D177" w14:textId="240B54AF" w:rsidR="00BF3CF8" w:rsidRDefault="00BF3CF8">
      <w:pPr>
        <w:pStyle w:val="CommentText"/>
      </w:pPr>
      <w:r>
        <w:rPr>
          <w:rStyle w:val="CommentReference"/>
        </w:rPr>
        <w:annotationRef/>
      </w:r>
      <w:r>
        <w:t xml:space="preserve">For </w:t>
      </w:r>
      <w:r w:rsidR="008D5A2A">
        <w:t xml:space="preserve">drafting </w:t>
      </w:r>
      <w:r>
        <w:t xml:space="preserve">clarify, affirmative obligations should not be buried in exclusions/definition sections. </w:t>
      </w:r>
      <w:r w:rsidR="008D5A2A">
        <w:t xml:space="preserve">We would suggest moving (e)(i) and (ii) to </w:t>
      </w:r>
      <w:r w:rsidR="00047361">
        <w:t xml:space="preserve">section 4 below. </w:t>
      </w:r>
    </w:p>
  </w:comment>
  <w:comment w:id="50" w:author="New Relic Legal" w:date="2020-11-17T10:44:00Z" w:initials="RW">
    <w:p w14:paraId="657F1967" w14:textId="3B2B5D23" w:rsidR="00BF3CF8" w:rsidRDefault="00BF3CF8">
      <w:pPr>
        <w:pStyle w:val="CommentText"/>
      </w:pPr>
      <w:r>
        <w:rPr>
          <w:rStyle w:val="CommentReference"/>
        </w:rPr>
        <w:annotationRef/>
      </w:r>
      <w:r>
        <w:t xml:space="preserve">It would be useful to include </w:t>
      </w:r>
      <w:r w:rsidR="00D575C6">
        <w:t>some</w:t>
      </w:r>
      <w:r w:rsidR="0018210F">
        <w:t xml:space="preserve"> </w:t>
      </w:r>
      <w:r w:rsidR="00D575C6">
        <w:t>elaboration on</w:t>
      </w:r>
      <w:r w:rsidR="0018210F">
        <w:t xml:space="preserve"> </w:t>
      </w:r>
      <w:r>
        <w:t xml:space="preserve">what “keeping confidential” means, </w:t>
      </w:r>
      <w:r w:rsidR="0018210F">
        <w:t>such as</w:t>
      </w:r>
      <w:r>
        <w:t xml:space="preserve"> </w:t>
      </w:r>
      <w:r w:rsidR="0018210F">
        <w:t xml:space="preserve">requirements to </w:t>
      </w:r>
      <w:r>
        <w:t xml:space="preserve">maintain certain security and administrative standards. At minimum, </w:t>
      </w:r>
      <w:r w:rsidR="0018210F">
        <w:t>recipient</w:t>
      </w:r>
      <w:r>
        <w:t xml:space="preserve"> should </w:t>
      </w:r>
      <w:r w:rsidR="0018210F">
        <w:t xml:space="preserve">have to </w:t>
      </w:r>
      <w:r>
        <w:t>at least maintain an “industry standard” level of protection. (See also discussion of data security below.)</w:t>
      </w:r>
    </w:p>
  </w:comment>
  <w:comment w:id="57" w:author="New Relic Legal" w:date="2020-11-17T10:41:00Z" w:initials="RW">
    <w:p w14:paraId="6F1F320F" w14:textId="4E7B4FFA" w:rsidR="00BF3CF8" w:rsidRDefault="00BF3CF8">
      <w:pPr>
        <w:pStyle w:val="CommentText"/>
      </w:pPr>
      <w:r>
        <w:rPr>
          <w:rStyle w:val="CommentReference"/>
        </w:rPr>
        <w:annotationRef/>
      </w:r>
      <w:r>
        <w:t>It’s not clear what the [representativesDefined] variable is meant to do here, as it is already nested in a “includes only employees, agents, …” exclusion. Perhaps it would be better to take a “check all that apply” approach to who might receive CI</w:t>
      </w:r>
      <w:r w:rsidR="00047361">
        <w:t>, or to include representatives within the definition of discloser/recipient.</w:t>
      </w:r>
      <w:r>
        <w:t xml:space="preserve"> </w:t>
      </w:r>
    </w:p>
    <w:p w14:paraId="22077AE8" w14:textId="77777777" w:rsidR="00BF3CF8" w:rsidRDefault="00BF3CF8">
      <w:pPr>
        <w:pStyle w:val="CommentText"/>
      </w:pPr>
    </w:p>
    <w:p w14:paraId="13FBF006" w14:textId="1ECDE6E0" w:rsidR="00BF3CF8" w:rsidRDefault="00BF3CF8">
      <w:pPr>
        <w:pStyle w:val="CommentText"/>
      </w:pPr>
      <w:r>
        <w:t>Also, you might want to include “contractors” here among the possible representatives, since it’s possible that the parties might want to share CI with third parties who are not employees and also not agents (in the strict agency law sense of the word). Advisors might cover this idea, but saying contractors is more common and has a less fancy ring to it.</w:t>
      </w:r>
    </w:p>
  </w:comment>
  <w:comment w:id="85" w:author="New Relic Legal" w:date="2020-11-17T10:43:00Z" w:initials="RW">
    <w:p w14:paraId="5A99C8A7" w14:textId="7CDAC5DB" w:rsidR="00BF3CF8" w:rsidRDefault="00BF3CF8">
      <w:pPr>
        <w:pStyle w:val="CommentText"/>
      </w:pPr>
      <w:r>
        <w:rPr>
          <w:rStyle w:val="CommentReference"/>
        </w:rPr>
        <w:annotationRef/>
      </w:r>
      <w:r>
        <w:t xml:space="preserve">As subsections (i) and (ii) were largely duplicative, we suggest combining these into one.  </w:t>
      </w:r>
    </w:p>
  </w:comment>
  <w:comment w:id="97" w:author="New Relic Legal" w:date="2020-12-21T14:00:00Z" w:initials="RW">
    <w:p w14:paraId="23127D54" w14:textId="19A1E4B1" w:rsidR="00BF3CF8" w:rsidRDefault="00BF3CF8">
      <w:pPr>
        <w:pStyle w:val="CommentText"/>
      </w:pPr>
      <w:r>
        <w:rPr>
          <w:rStyle w:val="CommentReference"/>
        </w:rPr>
        <w:annotationRef/>
      </w:r>
      <w:r>
        <w:t xml:space="preserve">While currently not standard in NDAs, </w:t>
      </w:r>
      <w:r w:rsidR="00047361">
        <w:t>you might want to consider including</w:t>
      </w:r>
      <w:r>
        <w:t xml:space="preserve"> data security terms that explicitly backup the confidentiality obligations. This might not be appropriate for NDAs with individuals</w:t>
      </w:r>
      <w:r w:rsidR="00C41919">
        <w:t>, however.</w:t>
      </w:r>
    </w:p>
  </w:comment>
  <w:comment w:id="103" w:author="New Relic Legal" w:date="2020-11-17T10:46:00Z" w:initials="RW">
    <w:p w14:paraId="7C0D4B82" w14:textId="7161E303" w:rsidR="00BF3CF8" w:rsidRDefault="00BF3CF8">
      <w:pPr>
        <w:pStyle w:val="CommentText"/>
      </w:pPr>
      <w:r>
        <w:rPr>
          <w:rStyle w:val="CommentReference"/>
        </w:rPr>
        <w:annotationRef/>
      </w:r>
      <w:r w:rsidR="00047361">
        <w:t>Remedies</w:t>
      </w:r>
      <w:r>
        <w:t xml:space="preserve"> and boilerplate terms </w:t>
      </w:r>
      <w:r w:rsidR="00047361">
        <w:t>should</w:t>
      </w:r>
      <w:r>
        <w:t xml:space="preserve"> survive </w:t>
      </w:r>
      <w:r w:rsidR="00C41919">
        <w:t xml:space="preserve">indefinitely </w:t>
      </w:r>
      <w:r>
        <w:t>post-termination</w:t>
      </w:r>
      <w:r w:rsidR="00047361">
        <w:t>,</w:t>
      </w:r>
      <w:r>
        <w:t xml:space="preserve"> even if the agreement and confidentiality obligations end. See § 10(c) added below. </w:t>
      </w:r>
    </w:p>
    <w:p w14:paraId="6E530D3E" w14:textId="77777777" w:rsidR="00BF3CF8" w:rsidRDefault="00BF3CF8">
      <w:pPr>
        <w:pStyle w:val="CommentText"/>
      </w:pPr>
    </w:p>
    <w:p w14:paraId="3AF38BCA" w14:textId="4763B208" w:rsidR="00BF3CF8" w:rsidRDefault="00BF3CF8">
      <w:pPr>
        <w:pStyle w:val="CommentText"/>
      </w:pPr>
      <w:r>
        <w:t>Also, it is a bit odd to jump from a set term of years (with all obligations terminating after the term) to indefinite obligations. You might want to think about what in-between options might be desirabl</w:t>
      </w:r>
      <w:r w:rsidR="00D575C6">
        <w:t>e</w:t>
      </w:r>
      <w:r>
        <w:t xml:space="preserve">. </w:t>
      </w:r>
    </w:p>
  </w:comment>
  <w:comment w:id="104" w:author="New Relic Legal" w:date="2020-11-17T10:48:00Z" w:initials="RW">
    <w:p w14:paraId="6EF71807" w14:textId="5DE3CAA7" w:rsidR="00BF3CF8" w:rsidRDefault="00BF3CF8">
      <w:pPr>
        <w:pStyle w:val="CommentText"/>
      </w:pPr>
      <w:r>
        <w:rPr>
          <w:rStyle w:val="CommentReference"/>
        </w:rPr>
        <w:annotationRef/>
      </w:r>
      <w:r>
        <w:t xml:space="preserve">Return </w:t>
      </w:r>
      <w:r w:rsidR="00047361">
        <w:t xml:space="preserve">of CI </w:t>
      </w:r>
      <w:r>
        <w:t xml:space="preserve">might not be possible—need to give recipient discretion to destroy </w:t>
      </w:r>
      <w:r w:rsidR="00D575C6">
        <w:t xml:space="preserve">CI </w:t>
      </w:r>
      <w:r>
        <w:t xml:space="preserve">if reasonably required. </w:t>
      </w:r>
    </w:p>
  </w:comment>
  <w:comment w:id="106" w:author="New Relic Legal" w:date="2020-11-17T10:49:00Z" w:initials="RW">
    <w:p w14:paraId="2B4DE30A" w14:textId="2B9E488B" w:rsidR="00BF3CF8" w:rsidRDefault="00BF3CF8">
      <w:pPr>
        <w:pStyle w:val="CommentText"/>
      </w:pPr>
      <w:r>
        <w:rPr>
          <w:rStyle w:val="CommentReference"/>
        </w:rPr>
        <w:annotationRef/>
      </w:r>
      <w:r>
        <w:t xml:space="preserve">Might want to include as a variation some non-exclusivity language re engaging with a party’s competitors. This is fairly standard in NDAs, especially those which are time limited.  </w:t>
      </w:r>
    </w:p>
  </w:comment>
  <w:comment w:id="111" w:author="New Relic Legal" w:date="2020-11-17T10:53:00Z" w:initials="RW">
    <w:p w14:paraId="299DE00C" w14:textId="52219FCD" w:rsidR="00BF3CF8" w:rsidRDefault="00BF3CF8">
      <w:pPr>
        <w:pStyle w:val="CommentText"/>
      </w:pPr>
      <w:r>
        <w:rPr>
          <w:rStyle w:val="CommentReference"/>
        </w:rPr>
        <w:annotationRef/>
      </w:r>
      <w:r>
        <w:t>The phrasing here is overly legalistic and could be tightened up considerably.</w:t>
      </w:r>
      <w:r w:rsidR="00CD28BA">
        <w:t xml:space="preserve"> We’ve thrown in a few suggestions.</w:t>
      </w:r>
    </w:p>
  </w:comment>
  <w:comment w:id="125" w:author="New Relic Legal" w:date="2020-12-21T13:54:00Z" w:initials="RW">
    <w:p w14:paraId="66B4840E" w14:textId="6CBFB227" w:rsidR="00BF3CF8" w:rsidRDefault="00BF3CF8">
      <w:pPr>
        <w:pStyle w:val="CommentText"/>
      </w:pPr>
      <w:r>
        <w:rPr>
          <w:rStyle w:val="CommentReference"/>
        </w:rPr>
        <w:annotationRef/>
      </w:r>
      <w:r>
        <w:t xml:space="preserve">Please see comments above re </w:t>
      </w:r>
      <w:r w:rsidR="00F52A5E">
        <w:t xml:space="preserve">choice of law and </w:t>
      </w:r>
      <w:r>
        <w:t xml:space="preserve">material compliance with the uNDA. </w:t>
      </w:r>
      <w:r w:rsidR="00F52A5E">
        <w:t>Again</w:t>
      </w:r>
      <w:r w:rsidR="00047361">
        <w:t>, if two NDAs are drafted using this template and they select jurisdictions that have different interpretative rules for contracts, how to do you determine whether these two uNDAs are in “material”</w:t>
      </w:r>
      <w:r w:rsidR="00B518C4">
        <w:t xml:space="preserve"> accord</w:t>
      </w:r>
      <w:r w:rsidR="00047361">
        <w:t>?</w:t>
      </w:r>
    </w:p>
  </w:comment>
  <w:comment w:id="127" w:author="New Relic Legal" w:date="2020-11-17T10:55:00Z" w:initials="RW">
    <w:p w14:paraId="61E462C6" w14:textId="1F70C8FB" w:rsidR="00BF3CF8" w:rsidRDefault="00BF3CF8">
      <w:pPr>
        <w:pStyle w:val="CommentText"/>
      </w:pPr>
      <w:r>
        <w:rPr>
          <w:rStyle w:val="CommentReference"/>
        </w:rPr>
        <w:annotationRef/>
      </w:r>
      <w:r>
        <w:t xml:space="preserve">We recommend dropping this second variation. </w:t>
      </w:r>
      <w:r w:rsidR="00B518C4">
        <w:t>It</w:t>
      </w:r>
      <w:r>
        <w:t xml:space="preserve"> does not provide the certainty of a venue clause since the location is not specified, so why give up legal rights?</w:t>
      </w:r>
    </w:p>
  </w:comment>
  <w:comment w:id="132" w:author="New Relic Legal" w:date="2020-12-22T11:22:00Z" w:initials="RW">
    <w:p w14:paraId="7BD6B864" w14:textId="65B7BF01" w:rsidR="00047361" w:rsidRDefault="00047361">
      <w:pPr>
        <w:pStyle w:val="CommentText"/>
      </w:pPr>
      <w:r>
        <w:rPr>
          <w:rStyle w:val="CommentReference"/>
        </w:rPr>
        <w:annotationRef/>
      </w:r>
      <w:r>
        <w:t>We added in some boilerplate that is typically found in NDAs.</w:t>
      </w:r>
    </w:p>
  </w:comment>
  <w:comment w:id="156" w:author="New Relic Legal" w:date="2020-12-21T13:56:00Z" w:initials="RW">
    <w:p w14:paraId="298B1F80" w14:textId="11228346" w:rsidR="00BF3CF8" w:rsidRDefault="00BF3CF8">
      <w:pPr>
        <w:pStyle w:val="CommentText"/>
      </w:pPr>
      <w:r>
        <w:rPr>
          <w:rStyle w:val="CommentReference"/>
        </w:rPr>
        <w:annotationRef/>
      </w:r>
      <w:r>
        <w:t>Probably better to either include [agreementDate] as a</w:t>
      </w:r>
      <w:r w:rsidR="00B518C4">
        <w:t xml:space="preserve"> </w:t>
      </w:r>
      <w:r>
        <w:t>field</w:t>
      </w:r>
      <w:r w:rsidR="00B518C4">
        <w:t xml:space="preserve"> in the contract</w:t>
      </w:r>
      <w:r>
        <w:t xml:space="preserve"> and eliminate the </w:t>
      </w:r>
      <w:r w:rsidR="00047361">
        <w:t>“Date”</w:t>
      </w:r>
      <w:r>
        <w:t xml:space="preserve"> line here, or</w:t>
      </w:r>
      <w:r w:rsidR="00B518C4">
        <w:t xml:space="preserve"> else</w:t>
      </w:r>
      <w:r>
        <w:t xml:space="preserve"> </w:t>
      </w:r>
      <w:r w:rsidR="00B518C4">
        <w:t>eliminate the</w:t>
      </w:r>
      <w:r>
        <w:t xml:space="preserve"> [agreementDate] field and make the NDA effective as of the last date signed. (Our preference is the latter.) Otherwise, you invite a conflict about when the parties intended the agreement to become effective.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30BB6" w15:done="0"/>
  <w15:commentEx w15:paraId="72374252" w15:done="0"/>
  <w15:commentEx w15:paraId="3EC835B0" w15:done="0"/>
  <w15:commentEx w15:paraId="5E676979" w15:done="0"/>
  <w15:commentEx w15:paraId="5377E6EF" w15:done="0"/>
  <w15:commentEx w15:paraId="76AE1803" w15:done="0"/>
  <w15:commentEx w15:paraId="32C2959F" w15:done="0"/>
  <w15:commentEx w15:paraId="0176FFDD" w15:done="0"/>
  <w15:commentEx w15:paraId="698E261E" w15:done="0"/>
  <w15:commentEx w15:paraId="318FB28D" w15:done="0"/>
  <w15:commentEx w15:paraId="5FF09376" w15:done="0"/>
  <w15:commentEx w15:paraId="5A6109DC" w15:done="0"/>
  <w15:commentEx w15:paraId="7AF1D177" w15:done="0"/>
  <w15:commentEx w15:paraId="657F1967" w15:done="0"/>
  <w15:commentEx w15:paraId="13FBF006" w15:done="0"/>
  <w15:commentEx w15:paraId="5A99C8A7" w15:done="0"/>
  <w15:commentEx w15:paraId="23127D54" w15:done="0"/>
  <w15:commentEx w15:paraId="3AF38BCA" w15:done="0"/>
  <w15:commentEx w15:paraId="6EF71807" w15:done="0"/>
  <w15:commentEx w15:paraId="2B4DE30A" w15:done="0"/>
  <w15:commentEx w15:paraId="299DE00C" w15:done="0"/>
  <w15:commentEx w15:paraId="66B4840E" w15:done="0"/>
  <w15:commentEx w15:paraId="61E462C6" w15:done="0"/>
  <w15:commentEx w15:paraId="7BD6B864" w15:done="0"/>
  <w15:commentEx w15:paraId="298B1F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1638" w16cex:dateUtc="2020-11-17T17:28:00Z"/>
  <w16cex:commentExtensible w16cex:durableId="238AEF40" w16cex:dateUtc="2020-12-21T17:54:00Z"/>
  <w16cex:commentExtensible w16cex:durableId="235E177C" w16cex:dateUtc="2020-11-17T17:33:00Z"/>
  <w16cex:commentExtensible w16cex:durableId="235E187F" w16cex:dateUtc="2020-11-17T17:38:00Z"/>
  <w16cex:commentExtensible w16cex:durableId="238AFB9D" w16cex:dateUtc="2020-12-21T18:46:00Z"/>
  <w16cex:commentExtensible w16cex:durableId="238AFBDC" w16cex:dateUtc="2020-12-21T18:47:00Z"/>
  <w16cex:commentExtensible w16cex:durableId="238AFC89" w16cex:dateUtc="2020-12-21T18:50:00Z"/>
  <w16cex:commentExtensible w16cex:durableId="235E1A6E" w16cex:dateUtc="2020-11-17T17:46:00Z"/>
  <w16cex:commentExtensible w16cex:durableId="235E1B5D" w16cex:dateUtc="2020-11-17T17:50:00Z"/>
  <w16cex:commentExtensible w16cex:durableId="235E1BEE" w16cex:dateUtc="2020-11-17T17:52:00Z"/>
  <w16cex:commentExtensible w16cex:durableId="235E1D2A" w16cex:dateUtc="2020-11-17T17:58:00Z"/>
  <w16cex:commentExtensible w16cex:durableId="235E1DE2" w16cex:dateUtc="2020-11-17T18:01:00Z"/>
  <w16cex:commentExtensible w16cex:durableId="235E1FDC" w16cex:dateUtc="2020-11-17T18:09:00Z"/>
  <w16cex:commentExtensible w16cex:durableId="235E27FA" w16cex:dateUtc="2020-11-17T18:44:00Z"/>
  <w16cex:commentExtensible w16cex:durableId="235E2770" w16cex:dateUtc="2020-11-17T18:41:00Z"/>
  <w16cex:commentExtensible w16cex:durableId="235E27E3" w16cex:dateUtc="2020-11-17T18:43:00Z"/>
  <w16cex:commentExtensible w16cex:durableId="238B2906" w16cex:dateUtc="2020-12-21T22:00:00Z"/>
  <w16cex:commentExtensible w16cex:durableId="235E2870" w16cex:dateUtc="2020-11-17T18:46:00Z"/>
  <w16cex:commentExtensible w16cex:durableId="235E2903" w16cex:dateUtc="2020-11-17T18:48:00Z"/>
  <w16cex:commentExtensible w16cex:durableId="235E294F" w16cex:dateUtc="2020-11-17T18:49:00Z"/>
  <w16cex:commentExtensible w16cex:durableId="235E2A37" w16cex:dateUtc="2020-11-17T18:53:00Z"/>
  <w16cex:commentExtensible w16cex:durableId="238B27A7" w16cex:dateUtc="2020-12-21T21:54:00Z"/>
  <w16cex:commentExtensible w16cex:durableId="235E2AAD" w16cex:dateUtc="2020-11-17T18:55:00Z"/>
  <w16cex:commentExtensible w16cex:durableId="238C5581" w16cex:dateUtc="2020-12-22T19:22:00Z"/>
  <w16cex:commentExtensible w16cex:durableId="238B281F" w16cex:dateUtc="2020-12-21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30BB6" w16cid:durableId="235E1638"/>
  <w16cid:commentId w16cid:paraId="72374252" w16cid:durableId="238AEF40"/>
  <w16cid:commentId w16cid:paraId="3EC835B0" w16cid:durableId="235E177C"/>
  <w16cid:commentId w16cid:paraId="5E676979" w16cid:durableId="235E187F"/>
  <w16cid:commentId w16cid:paraId="5377E6EF" w16cid:durableId="238AFB9D"/>
  <w16cid:commentId w16cid:paraId="76AE1803" w16cid:durableId="238AFBDC"/>
  <w16cid:commentId w16cid:paraId="32C2959F" w16cid:durableId="238AFC89"/>
  <w16cid:commentId w16cid:paraId="0176FFDD" w16cid:durableId="235E1A6E"/>
  <w16cid:commentId w16cid:paraId="698E261E" w16cid:durableId="235E1B5D"/>
  <w16cid:commentId w16cid:paraId="318FB28D" w16cid:durableId="235E1BEE"/>
  <w16cid:commentId w16cid:paraId="5FF09376" w16cid:durableId="235E1D2A"/>
  <w16cid:commentId w16cid:paraId="5A6109DC" w16cid:durableId="235E1DE2"/>
  <w16cid:commentId w16cid:paraId="7AF1D177" w16cid:durableId="235E1FDC"/>
  <w16cid:commentId w16cid:paraId="657F1967" w16cid:durableId="235E27FA"/>
  <w16cid:commentId w16cid:paraId="13FBF006" w16cid:durableId="235E2770"/>
  <w16cid:commentId w16cid:paraId="5A99C8A7" w16cid:durableId="235E27E3"/>
  <w16cid:commentId w16cid:paraId="23127D54" w16cid:durableId="238B2906"/>
  <w16cid:commentId w16cid:paraId="3AF38BCA" w16cid:durableId="235E2870"/>
  <w16cid:commentId w16cid:paraId="6EF71807" w16cid:durableId="235E2903"/>
  <w16cid:commentId w16cid:paraId="2B4DE30A" w16cid:durableId="235E294F"/>
  <w16cid:commentId w16cid:paraId="299DE00C" w16cid:durableId="235E2A37"/>
  <w16cid:commentId w16cid:paraId="66B4840E" w16cid:durableId="238B27A7"/>
  <w16cid:commentId w16cid:paraId="61E462C6" w16cid:durableId="235E2AAD"/>
  <w16cid:commentId w16cid:paraId="7BD6B864" w16cid:durableId="238C5581"/>
  <w16cid:commentId w16cid:paraId="298B1F80" w16cid:durableId="238B28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E99D1" w14:textId="77777777" w:rsidR="008F577D" w:rsidRDefault="008F577D">
      <w:r>
        <w:separator/>
      </w:r>
    </w:p>
  </w:endnote>
  <w:endnote w:type="continuationSeparator" w:id="0">
    <w:p w14:paraId="6C06FF6A" w14:textId="77777777" w:rsidR="008F577D" w:rsidRDefault="008F5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0592" w14:textId="77777777" w:rsidR="00BF3CF8" w:rsidRDefault="00BF3C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0F850" w14:textId="1E492440" w:rsidR="00BF3CF8" w:rsidRDefault="00BF3CF8">
    <w:pPr>
      <w:pBdr>
        <w:top w:val="nil"/>
        <w:left w:val="nil"/>
        <w:bottom w:val="nil"/>
        <w:right w:val="nil"/>
        <w:between w:val="nil"/>
      </w:pBdr>
      <w:tabs>
        <w:tab w:val="center" w:pos="4320"/>
        <w:tab w:val="right" w:pos="8640"/>
      </w:tabs>
      <w:jc w:val="center"/>
      <w:rPr>
        <w:rFonts w:ascii="Book Antiqua" w:eastAsia="Book Antiqua" w:hAnsi="Book Antiqua" w:cs="Book Antiqua"/>
        <w:color w:val="000000"/>
        <w:sz w:val="18"/>
        <w:szCs w:val="18"/>
      </w:rPr>
    </w:pPr>
    <w:r>
      <w:rPr>
        <w:rFonts w:ascii="Book Antiqua" w:eastAsia="Book Antiqua" w:hAnsi="Book Antiqua" w:cs="Book Antiqua"/>
        <w:i/>
        <w:sz w:val="18"/>
        <w:szCs w:val="18"/>
      </w:rPr>
      <w:t xml:space="preserve">Universal NDA v1.0 </w:t>
    </w:r>
    <w:r>
      <w:rPr>
        <w:rFonts w:ascii="Book Antiqua" w:eastAsia="Book Antiqua" w:hAnsi="Book Antiqua" w:cs="Book Antiqua"/>
        <w:color w:val="000000"/>
        <w:sz w:val="18"/>
        <w:szCs w:val="18"/>
      </w:rPr>
      <w:tab/>
    </w:r>
    <w:r>
      <w:rPr>
        <w:rFonts w:ascii="Book Antiqua" w:eastAsia="Book Antiqua" w:hAnsi="Book Antiqua" w:cs="Book Antiqua"/>
        <w:color w:val="000000"/>
        <w:sz w:val="18"/>
        <w:szCs w:val="18"/>
      </w:rPr>
      <w:tab/>
    </w:r>
    <w:r>
      <w:rPr>
        <w:rFonts w:ascii="Book Antiqua" w:eastAsia="Book Antiqua" w:hAnsi="Book Antiqua" w:cs="Book Antiqua"/>
        <w:color w:val="000000"/>
        <w:sz w:val="18"/>
        <w:szCs w:val="18"/>
      </w:rPr>
      <w:fldChar w:fldCharType="begin"/>
    </w:r>
    <w:r>
      <w:rPr>
        <w:rFonts w:ascii="Book Antiqua" w:eastAsia="Book Antiqua" w:hAnsi="Book Antiqua" w:cs="Book Antiqua"/>
        <w:color w:val="000000"/>
        <w:sz w:val="18"/>
        <w:szCs w:val="18"/>
      </w:rPr>
      <w:instrText>PAGE</w:instrText>
    </w:r>
    <w:r>
      <w:rPr>
        <w:rFonts w:ascii="Book Antiqua" w:eastAsia="Book Antiqua" w:hAnsi="Book Antiqua" w:cs="Book Antiqua"/>
        <w:color w:val="000000"/>
        <w:sz w:val="18"/>
        <w:szCs w:val="18"/>
      </w:rPr>
      <w:fldChar w:fldCharType="separate"/>
    </w:r>
    <w:r>
      <w:rPr>
        <w:rFonts w:ascii="Book Antiqua" w:eastAsia="Book Antiqua" w:hAnsi="Book Antiqua" w:cs="Book Antiqua"/>
        <w:noProof/>
        <w:color w:val="000000"/>
        <w:sz w:val="18"/>
        <w:szCs w:val="18"/>
      </w:rPr>
      <w:t>1</w:t>
    </w:r>
    <w:r>
      <w:rPr>
        <w:rFonts w:ascii="Book Antiqua" w:eastAsia="Book Antiqua" w:hAnsi="Book Antiqua" w:cs="Book Antiqua"/>
        <w:color w:val="000000"/>
        <w:sz w:val="18"/>
        <w:szCs w:val="18"/>
      </w:rPr>
      <w:fldChar w:fldCharType="end"/>
    </w:r>
  </w:p>
  <w:p w14:paraId="6652E934" w14:textId="77777777" w:rsidR="00BF3CF8" w:rsidRDefault="00BF3CF8">
    <w:pPr>
      <w:pBdr>
        <w:top w:val="nil"/>
        <w:left w:val="nil"/>
        <w:bottom w:val="nil"/>
        <w:right w:val="nil"/>
        <w:between w:val="nil"/>
      </w:pBdr>
      <w:tabs>
        <w:tab w:val="center" w:pos="4320"/>
        <w:tab w:val="right" w:pos="8640"/>
      </w:tabs>
      <w:jc w:val="center"/>
      <w:rPr>
        <w:rFonts w:ascii="Book Antiqua" w:eastAsia="Book Antiqua" w:hAnsi="Book Antiqua" w:cs="Book Antiqua"/>
        <w:sz w:val="18"/>
        <w:szCs w:val="18"/>
      </w:rPr>
    </w:pPr>
  </w:p>
  <w:p w14:paraId="15C96F6C" w14:textId="77777777" w:rsidR="00BF3CF8" w:rsidRDefault="00BF3CF8">
    <w:pPr>
      <w:pBdr>
        <w:top w:val="nil"/>
        <w:left w:val="nil"/>
        <w:bottom w:val="nil"/>
        <w:right w:val="nil"/>
        <w:between w:val="nil"/>
      </w:pBdr>
      <w:tabs>
        <w:tab w:val="center" w:pos="4320"/>
        <w:tab w:val="right" w:pos="8640"/>
      </w:tabs>
      <w:spacing w:after="720"/>
      <w:rPr>
        <w:rFonts w:ascii="Cambria" w:eastAsia="Cambria" w:hAnsi="Cambria" w:cs="Cambria"/>
        <w:i/>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AD8B4" w14:textId="77777777" w:rsidR="00BF3CF8" w:rsidRDefault="00BF3C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8F17D" w14:textId="77777777" w:rsidR="008F577D" w:rsidRDefault="008F577D">
      <w:r>
        <w:separator/>
      </w:r>
    </w:p>
  </w:footnote>
  <w:footnote w:type="continuationSeparator" w:id="0">
    <w:p w14:paraId="421E89D9" w14:textId="77777777" w:rsidR="008F577D" w:rsidRDefault="008F5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A435A" w14:textId="77777777" w:rsidR="00BF3CF8" w:rsidRDefault="00BF3C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558D6" w14:textId="77777777" w:rsidR="00BF3CF8" w:rsidRDefault="00BF3CF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D8EB3" w14:textId="77777777" w:rsidR="00BF3CF8" w:rsidRDefault="00BF3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7D9"/>
    <w:multiLevelType w:val="multilevel"/>
    <w:tmpl w:val="4D0E9EC6"/>
    <w:lvl w:ilvl="0">
      <w:start w:val="1"/>
      <w:numFmt w:val="decimal"/>
      <w:lvlText w:val="%1."/>
      <w:lvlJc w:val="left"/>
      <w:pPr>
        <w:ind w:left="720" w:hanging="360"/>
      </w:pPr>
      <w:rPr>
        <w:b/>
        <w:u w:val="none"/>
      </w:rPr>
    </w:lvl>
    <w:lvl w:ilvl="1">
      <w:start w:val="1"/>
      <w:numFmt w:val="lowerLetter"/>
      <w:lvlText w:val="(%2)"/>
      <w:lvlJc w:val="left"/>
      <w:pPr>
        <w:ind w:left="2520" w:hanging="1440"/>
      </w:pPr>
      <w:rPr>
        <w:b/>
      </w:rPr>
    </w:lvl>
    <w:lvl w:ilvl="2">
      <w:start w:val="1"/>
      <w:numFmt w:val="decimal"/>
      <w:lvlText w:val="%3."/>
      <w:lvlJc w:val="left"/>
      <w:pPr>
        <w:ind w:left="2340" w:hanging="360"/>
      </w:pPr>
      <w:rPr>
        <w:u w:val="none"/>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AD2741"/>
    <w:multiLevelType w:val="multilevel"/>
    <w:tmpl w:val="EC2ABC8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A530C34"/>
    <w:multiLevelType w:val="multilevel"/>
    <w:tmpl w:val="B45EF528"/>
    <w:lvl w:ilvl="0">
      <w:start w:val="1"/>
      <w:numFmt w:val="lowerRoman"/>
      <w:lvlText w:val="(%1)"/>
      <w:lvlJc w:val="right"/>
      <w:pPr>
        <w:ind w:left="720" w:hanging="360"/>
      </w:pPr>
      <w:rPr>
        <w:b w:val="0"/>
        <w:i w:val="0"/>
        <w:color w:val="000000"/>
      </w:rPr>
    </w:lvl>
    <w:lvl w:ilvl="1">
      <w:start w:val="1"/>
      <w:numFmt w:val="upperLetter"/>
      <w:lvlText w:val="%2."/>
      <w:lvlJc w:val="left"/>
      <w:pPr>
        <w:ind w:left="1440" w:hanging="360"/>
      </w:pPr>
      <w:rPr>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B96776"/>
    <w:multiLevelType w:val="multilevel"/>
    <w:tmpl w:val="BDD6627C"/>
    <w:lvl w:ilvl="0">
      <w:start w:val="1"/>
      <w:numFmt w:val="lowerRoman"/>
      <w:lvlText w:val="(%1)"/>
      <w:lvlJc w:val="right"/>
      <w:pPr>
        <w:ind w:left="1980" w:hanging="360"/>
      </w:pPr>
      <w:rPr>
        <w:b w:val="0"/>
        <w:i w:val="0"/>
      </w:rPr>
    </w:lvl>
    <w:lvl w:ilvl="1">
      <w:start w:val="1"/>
      <w:numFmt w:val="lowerLetter"/>
      <w:lvlText w:val="%2."/>
      <w:lvlJc w:val="left"/>
      <w:pPr>
        <w:ind w:left="2700" w:hanging="360"/>
      </w:pPr>
    </w:lvl>
    <w:lvl w:ilvl="2">
      <w:start w:val="1"/>
      <w:numFmt w:val="lowerRoman"/>
      <w:lvlText w:val="%3."/>
      <w:lvlJc w:val="right"/>
      <w:pPr>
        <w:ind w:left="3420" w:hanging="180"/>
      </w:pPr>
    </w:lvl>
    <w:lvl w:ilvl="3">
      <w:start w:val="1"/>
      <w:numFmt w:val="decimal"/>
      <w:lvlText w:val="%4."/>
      <w:lvlJc w:val="left"/>
      <w:pPr>
        <w:ind w:left="4140" w:hanging="360"/>
      </w:pPr>
    </w:lvl>
    <w:lvl w:ilvl="4">
      <w:start w:val="1"/>
      <w:numFmt w:val="lowerLetter"/>
      <w:lvlText w:val="%5."/>
      <w:lvlJc w:val="left"/>
      <w:pPr>
        <w:ind w:left="4860" w:hanging="360"/>
      </w:pPr>
    </w:lvl>
    <w:lvl w:ilvl="5">
      <w:start w:val="1"/>
      <w:numFmt w:val="lowerRoman"/>
      <w:lvlText w:val="%6."/>
      <w:lvlJc w:val="right"/>
      <w:pPr>
        <w:ind w:left="5580" w:hanging="180"/>
      </w:pPr>
    </w:lvl>
    <w:lvl w:ilvl="6">
      <w:start w:val="1"/>
      <w:numFmt w:val="decimal"/>
      <w:lvlText w:val="%7."/>
      <w:lvlJc w:val="left"/>
      <w:pPr>
        <w:ind w:left="6300" w:hanging="360"/>
      </w:pPr>
    </w:lvl>
    <w:lvl w:ilvl="7">
      <w:start w:val="1"/>
      <w:numFmt w:val="lowerLetter"/>
      <w:lvlText w:val="%8."/>
      <w:lvlJc w:val="left"/>
      <w:pPr>
        <w:ind w:left="7020" w:hanging="360"/>
      </w:pPr>
    </w:lvl>
    <w:lvl w:ilvl="8">
      <w:start w:val="1"/>
      <w:numFmt w:val="lowerRoman"/>
      <w:lvlText w:val="%9."/>
      <w:lvlJc w:val="right"/>
      <w:pPr>
        <w:ind w:left="7740" w:hanging="180"/>
      </w:pPr>
    </w:lvl>
  </w:abstractNum>
  <w:abstractNum w:abstractNumId="4" w15:restartNumberingAfterBreak="0">
    <w:nsid w:val="5A12396E"/>
    <w:multiLevelType w:val="multilevel"/>
    <w:tmpl w:val="EC2ABC80"/>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8D8"/>
    <w:rsid w:val="00023409"/>
    <w:rsid w:val="00047361"/>
    <w:rsid w:val="000B5ABF"/>
    <w:rsid w:val="000D3BB3"/>
    <w:rsid w:val="00120658"/>
    <w:rsid w:val="00126E76"/>
    <w:rsid w:val="00153BDD"/>
    <w:rsid w:val="00156A6D"/>
    <w:rsid w:val="0015717E"/>
    <w:rsid w:val="00157E5C"/>
    <w:rsid w:val="0018210F"/>
    <w:rsid w:val="001D67DB"/>
    <w:rsid w:val="001F0EE7"/>
    <w:rsid w:val="00213DB5"/>
    <w:rsid w:val="003017BC"/>
    <w:rsid w:val="0034528A"/>
    <w:rsid w:val="003D3658"/>
    <w:rsid w:val="003D6033"/>
    <w:rsid w:val="00490468"/>
    <w:rsid w:val="004E2F92"/>
    <w:rsid w:val="0051133D"/>
    <w:rsid w:val="00525192"/>
    <w:rsid w:val="0053723F"/>
    <w:rsid w:val="005453D6"/>
    <w:rsid w:val="00592B85"/>
    <w:rsid w:val="006720F1"/>
    <w:rsid w:val="006A03AB"/>
    <w:rsid w:val="006E2F4F"/>
    <w:rsid w:val="007536B1"/>
    <w:rsid w:val="00761EE0"/>
    <w:rsid w:val="00777871"/>
    <w:rsid w:val="0079716F"/>
    <w:rsid w:val="007D1D1D"/>
    <w:rsid w:val="008032E3"/>
    <w:rsid w:val="0081490F"/>
    <w:rsid w:val="008462B9"/>
    <w:rsid w:val="008577EF"/>
    <w:rsid w:val="008D5A2A"/>
    <w:rsid w:val="008F577D"/>
    <w:rsid w:val="00932411"/>
    <w:rsid w:val="00932CB0"/>
    <w:rsid w:val="009569F3"/>
    <w:rsid w:val="00966A4B"/>
    <w:rsid w:val="0099360D"/>
    <w:rsid w:val="009E68C6"/>
    <w:rsid w:val="00A13A4C"/>
    <w:rsid w:val="00AB409C"/>
    <w:rsid w:val="00AD63CE"/>
    <w:rsid w:val="00AD756C"/>
    <w:rsid w:val="00B226AE"/>
    <w:rsid w:val="00B518C4"/>
    <w:rsid w:val="00BA78D8"/>
    <w:rsid w:val="00BF3CF8"/>
    <w:rsid w:val="00C41919"/>
    <w:rsid w:val="00C44648"/>
    <w:rsid w:val="00C47B9C"/>
    <w:rsid w:val="00C52310"/>
    <w:rsid w:val="00C86D1D"/>
    <w:rsid w:val="00CD28BA"/>
    <w:rsid w:val="00D36A18"/>
    <w:rsid w:val="00D575C6"/>
    <w:rsid w:val="00D91611"/>
    <w:rsid w:val="00D9509B"/>
    <w:rsid w:val="00D95477"/>
    <w:rsid w:val="00D95F52"/>
    <w:rsid w:val="00D965D9"/>
    <w:rsid w:val="00DA5D9F"/>
    <w:rsid w:val="00E1004F"/>
    <w:rsid w:val="00E14F5B"/>
    <w:rsid w:val="00E24084"/>
    <w:rsid w:val="00E47AC2"/>
    <w:rsid w:val="00EB5D2B"/>
    <w:rsid w:val="00F01393"/>
    <w:rsid w:val="00F2281B"/>
    <w:rsid w:val="00F51FE1"/>
    <w:rsid w:val="00F52A5E"/>
    <w:rsid w:val="00F71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0F0C9"/>
  <w15:docId w15:val="{19C28D27-8205-7F40-994A-1B64653D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B409C"/>
    <w:pPr>
      <w:tabs>
        <w:tab w:val="center" w:pos="4680"/>
        <w:tab w:val="right" w:pos="9360"/>
      </w:tabs>
    </w:pPr>
  </w:style>
  <w:style w:type="character" w:customStyle="1" w:styleId="HeaderChar">
    <w:name w:val="Header Char"/>
    <w:basedOn w:val="DefaultParagraphFont"/>
    <w:link w:val="Header"/>
    <w:uiPriority w:val="99"/>
    <w:rsid w:val="00AB409C"/>
  </w:style>
  <w:style w:type="paragraph" w:styleId="Footer">
    <w:name w:val="footer"/>
    <w:basedOn w:val="Normal"/>
    <w:link w:val="FooterChar"/>
    <w:uiPriority w:val="99"/>
    <w:unhideWhenUsed/>
    <w:rsid w:val="00AB409C"/>
    <w:pPr>
      <w:tabs>
        <w:tab w:val="center" w:pos="4680"/>
        <w:tab w:val="right" w:pos="9360"/>
      </w:tabs>
    </w:pPr>
  </w:style>
  <w:style w:type="character" w:customStyle="1" w:styleId="FooterChar">
    <w:name w:val="Footer Char"/>
    <w:basedOn w:val="DefaultParagraphFont"/>
    <w:link w:val="Footer"/>
    <w:uiPriority w:val="99"/>
    <w:rsid w:val="00AB409C"/>
  </w:style>
  <w:style w:type="table" w:styleId="TableGrid">
    <w:name w:val="Table Grid"/>
    <w:basedOn w:val="TableNormal"/>
    <w:uiPriority w:val="59"/>
    <w:rsid w:val="00AB409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6A6D"/>
    <w:pPr>
      <w:ind w:left="720"/>
      <w:contextualSpacing/>
    </w:pPr>
  </w:style>
  <w:style w:type="paragraph" w:styleId="BalloonText">
    <w:name w:val="Balloon Text"/>
    <w:basedOn w:val="Normal"/>
    <w:link w:val="BalloonTextChar"/>
    <w:uiPriority w:val="99"/>
    <w:semiHidden/>
    <w:unhideWhenUsed/>
    <w:rsid w:val="00C52310"/>
    <w:rPr>
      <w:sz w:val="18"/>
      <w:szCs w:val="18"/>
    </w:rPr>
  </w:style>
  <w:style w:type="character" w:customStyle="1" w:styleId="BalloonTextChar">
    <w:name w:val="Balloon Text Char"/>
    <w:basedOn w:val="DefaultParagraphFont"/>
    <w:link w:val="BalloonText"/>
    <w:uiPriority w:val="99"/>
    <w:semiHidden/>
    <w:rsid w:val="00C52310"/>
    <w:rPr>
      <w:sz w:val="18"/>
      <w:szCs w:val="18"/>
    </w:rPr>
  </w:style>
  <w:style w:type="character" w:styleId="CommentReference">
    <w:name w:val="annotation reference"/>
    <w:basedOn w:val="DefaultParagraphFont"/>
    <w:uiPriority w:val="99"/>
    <w:semiHidden/>
    <w:unhideWhenUsed/>
    <w:rsid w:val="00761EE0"/>
    <w:rPr>
      <w:sz w:val="16"/>
      <w:szCs w:val="16"/>
    </w:rPr>
  </w:style>
  <w:style w:type="paragraph" w:styleId="CommentText">
    <w:name w:val="annotation text"/>
    <w:basedOn w:val="Normal"/>
    <w:link w:val="CommentTextChar"/>
    <w:uiPriority w:val="99"/>
    <w:semiHidden/>
    <w:unhideWhenUsed/>
    <w:rsid w:val="00761EE0"/>
    <w:rPr>
      <w:sz w:val="20"/>
      <w:szCs w:val="20"/>
    </w:rPr>
  </w:style>
  <w:style w:type="character" w:customStyle="1" w:styleId="CommentTextChar">
    <w:name w:val="Comment Text Char"/>
    <w:basedOn w:val="DefaultParagraphFont"/>
    <w:link w:val="CommentText"/>
    <w:uiPriority w:val="99"/>
    <w:semiHidden/>
    <w:rsid w:val="00761EE0"/>
    <w:rPr>
      <w:sz w:val="20"/>
      <w:szCs w:val="20"/>
    </w:rPr>
  </w:style>
  <w:style w:type="paragraph" w:styleId="CommentSubject">
    <w:name w:val="annotation subject"/>
    <w:basedOn w:val="CommentText"/>
    <w:next w:val="CommentText"/>
    <w:link w:val="CommentSubjectChar"/>
    <w:uiPriority w:val="99"/>
    <w:semiHidden/>
    <w:unhideWhenUsed/>
    <w:rsid w:val="00761EE0"/>
    <w:rPr>
      <w:b/>
      <w:bCs/>
    </w:rPr>
  </w:style>
  <w:style w:type="character" w:customStyle="1" w:styleId="CommentSubjectChar">
    <w:name w:val="Comment Subject Char"/>
    <w:basedOn w:val="CommentTextChar"/>
    <w:link w:val="CommentSubject"/>
    <w:uiPriority w:val="99"/>
    <w:semiHidden/>
    <w:rsid w:val="00761EE0"/>
    <w:rPr>
      <w:b/>
      <w:bCs/>
      <w:sz w:val="20"/>
      <w:szCs w:val="20"/>
    </w:rPr>
  </w:style>
  <w:style w:type="paragraph" w:styleId="Revision">
    <w:name w:val="Revision"/>
    <w:hidden/>
    <w:uiPriority w:val="99"/>
    <w:semiHidden/>
    <w:rsid w:val="00AD6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52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Jami</dc:creator>
  <cp:lastModifiedBy>New Relic Legal</cp:lastModifiedBy>
  <cp:revision>24</cp:revision>
  <dcterms:created xsi:type="dcterms:W3CDTF">2020-12-21T17:29:00Z</dcterms:created>
  <dcterms:modified xsi:type="dcterms:W3CDTF">2020-12-23T19:02:00Z</dcterms:modified>
</cp:coreProperties>
</file>